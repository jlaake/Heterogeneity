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E395" w14:textId="6553F282" w:rsidR="00B07079" w:rsidRPr="00D404B8" w:rsidRDefault="00B07079" w:rsidP="00C35C1E">
      <w:pPr>
        <w:pStyle w:val="BodyText"/>
        <w:spacing w:before="0" w:after="0"/>
        <w:rPr>
          <w:rFonts w:ascii="Times New Roman" w:hAnsi="Times New Roman" w:cs="Times New Roman"/>
        </w:rPr>
      </w:pPr>
      <w:bookmarkStart w:id="0" w:name="heterogeneity-induces-dependence"/>
      <w:r w:rsidRPr="00D404B8">
        <w:rPr>
          <w:rFonts w:ascii="Times New Roman" w:hAnsi="Times New Roman" w:cs="Times New Roman"/>
        </w:rPr>
        <w:t>Bret</w:t>
      </w:r>
      <w:r w:rsidR="00083177">
        <w:rPr>
          <w:rFonts w:ascii="Times New Roman" w:hAnsi="Times New Roman" w:cs="Times New Roman"/>
        </w:rPr>
        <w:t xml:space="preserve"> A.</w:t>
      </w:r>
      <w:r w:rsidRPr="00D404B8">
        <w:rPr>
          <w:rFonts w:ascii="Times New Roman" w:hAnsi="Times New Roman" w:cs="Times New Roman"/>
        </w:rPr>
        <w:t xml:space="preserve"> Collier</w:t>
      </w:r>
    </w:p>
    <w:p w14:paraId="2731896C" w14:textId="454387D8" w:rsidR="00B07079" w:rsidRPr="00D404B8" w:rsidRDefault="00B07079" w:rsidP="00B07079">
      <w:pPr>
        <w:pStyle w:val="BodyText"/>
        <w:spacing w:before="0" w:after="0"/>
        <w:rPr>
          <w:rFonts w:ascii="Times New Roman" w:hAnsi="Times New Roman" w:cs="Times New Roman"/>
        </w:rPr>
      </w:pPr>
      <w:r w:rsidRPr="00D404B8">
        <w:rPr>
          <w:rFonts w:ascii="Times New Roman" w:hAnsi="Times New Roman" w:cs="Times New Roman"/>
        </w:rPr>
        <w:t>School of Renewable Natural Resources</w:t>
      </w:r>
    </w:p>
    <w:p w14:paraId="4ABF3359" w14:textId="20680B77" w:rsidR="00B07079" w:rsidRDefault="00B07079" w:rsidP="00B07079">
      <w:pPr>
        <w:pStyle w:val="BodyText"/>
        <w:spacing w:before="0" w:after="0"/>
        <w:rPr>
          <w:rFonts w:ascii="Times New Roman" w:hAnsi="Times New Roman" w:cs="Times New Roman"/>
        </w:rPr>
      </w:pPr>
      <w:r w:rsidRPr="00D404B8">
        <w:rPr>
          <w:rFonts w:ascii="Times New Roman" w:hAnsi="Times New Roman" w:cs="Times New Roman"/>
        </w:rPr>
        <w:t>Louisiana State University</w:t>
      </w:r>
      <w:r w:rsidRPr="00D404B8">
        <w:rPr>
          <w:rFonts w:ascii="Times New Roman" w:hAnsi="Times New Roman" w:cs="Times New Roman"/>
        </w:rPr>
        <w:br/>
        <w:t>Baton Rouge, LA 70803</w:t>
      </w:r>
    </w:p>
    <w:p w14:paraId="528C98F0" w14:textId="33666E43" w:rsidR="0036246E" w:rsidRPr="00D404B8" w:rsidRDefault="0036246E" w:rsidP="0036246E">
      <w:pPr>
        <w:pStyle w:val="BodyText"/>
        <w:spacing w:before="0" w:after="0"/>
        <w:rPr>
          <w:rFonts w:ascii="Times New Roman" w:hAnsi="Times New Roman" w:cs="Times New Roman"/>
        </w:rPr>
      </w:pPr>
      <w:r>
        <w:rPr>
          <w:rFonts w:ascii="Times New Roman" w:hAnsi="Times New Roman" w:cs="Times New Roman"/>
        </w:rPr>
        <w:t>979/595/5076</w:t>
      </w:r>
    </w:p>
    <w:p w14:paraId="06AF2527" w14:textId="132E0DC2" w:rsidR="00B07079" w:rsidRPr="00D404B8" w:rsidRDefault="00636687" w:rsidP="00B07079">
      <w:pPr>
        <w:pStyle w:val="BodyText"/>
        <w:spacing w:before="0" w:after="0"/>
        <w:rPr>
          <w:rFonts w:ascii="Times New Roman" w:hAnsi="Times New Roman" w:cs="Times New Roman"/>
        </w:rPr>
      </w:pPr>
      <w:hyperlink r:id="rId8" w:history="1">
        <w:r w:rsidR="00B07079" w:rsidRPr="00D404B8">
          <w:rPr>
            <w:rStyle w:val="Hyperlink"/>
            <w:rFonts w:ascii="Times New Roman" w:hAnsi="Times New Roman" w:cs="Times New Roman"/>
          </w:rPr>
          <w:t>bret@lsu.edu</w:t>
        </w:r>
      </w:hyperlink>
    </w:p>
    <w:p w14:paraId="5A1C3B20" w14:textId="5F906165" w:rsidR="00B07079" w:rsidRPr="00D404B8" w:rsidRDefault="00B07079" w:rsidP="00B07079">
      <w:pPr>
        <w:pStyle w:val="BodyText"/>
        <w:spacing w:before="0" w:after="0"/>
        <w:rPr>
          <w:rFonts w:ascii="Times New Roman" w:hAnsi="Times New Roman" w:cs="Times New Roman"/>
        </w:rPr>
      </w:pPr>
    </w:p>
    <w:p w14:paraId="40F53ACE" w14:textId="4846DCC8" w:rsidR="00B07079" w:rsidRPr="00D404B8" w:rsidRDefault="00B07079" w:rsidP="00C35C1E">
      <w:pPr>
        <w:pStyle w:val="BodyText"/>
        <w:spacing w:before="0" w:after="0"/>
        <w:rPr>
          <w:rFonts w:ascii="Times New Roman" w:hAnsi="Times New Roman" w:cs="Times New Roman"/>
        </w:rPr>
      </w:pPr>
      <w:r w:rsidRPr="00D404B8">
        <w:rPr>
          <w:rFonts w:ascii="Times New Roman" w:hAnsi="Times New Roman" w:cs="Times New Roman"/>
        </w:rPr>
        <w:t>RH:  Heterogeneity and abundance estimation</w:t>
      </w:r>
    </w:p>
    <w:p w14:paraId="1AF9F859" w14:textId="257B65F1" w:rsidR="00F13030" w:rsidRPr="00C35C1E" w:rsidRDefault="0044175C" w:rsidP="00C35C1E">
      <w:pPr>
        <w:pStyle w:val="BodyText"/>
        <w:rPr>
          <w:rFonts w:ascii="Times New Roman" w:hAnsi="Times New Roman" w:cs="Times New Roman"/>
          <w:b/>
          <w:bCs/>
        </w:rPr>
      </w:pPr>
      <w:r>
        <w:rPr>
          <w:rFonts w:ascii="Times New Roman" w:hAnsi="Times New Roman" w:cs="Times New Roman"/>
          <w:b/>
          <w:bCs/>
        </w:rPr>
        <w:t xml:space="preserve">Understanding </w:t>
      </w:r>
      <w:r w:rsidR="00F13030" w:rsidRPr="00C35C1E">
        <w:rPr>
          <w:rFonts w:ascii="Times New Roman" w:hAnsi="Times New Roman" w:cs="Times New Roman"/>
          <w:b/>
          <w:bCs/>
        </w:rPr>
        <w:t>Heterogeneity in Wildlife Abundance Estimation</w:t>
      </w:r>
    </w:p>
    <w:p w14:paraId="63116C18" w14:textId="34FC7DF4" w:rsidR="00D404B8" w:rsidRPr="00C35C1E" w:rsidRDefault="00B07079" w:rsidP="00C35C1E">
      <w:pPr>
        <w:pStyle w:val="BodyText"/>
        <w:spacing w:before="0" w:after="0" w:line="480" w:lineRule="auto"/>
        <w:ind w:left="720" w:hanging="720"/>
        <w:rPr>
          <w:rFonts w:ascii="Times New Roman" w:hAnsi="Times New Roman" w:cs="Times New Roman"/>
        </w:rPr>
      </w:pPr>
      <w:r w:rsidRPr="00D404B8">
        <w:rPr>
          <w:rFonts w:ascii="Times New Roman" w:hAnsi="Times New Roman" w:cs="Times New Roman"/>
        </w:rPr>
        <w:t>Jeff</w:t>
      </w:r>
      <w:r w:rsidR="00B91D12">
        <w:rPr>
          <w:rFonts w:ascii="Times New Roman" w:hAnsi="Times New Roman" w:cs="Times New Roman"/>
        </w:rPr>
        <w:t>rey</w:t>
      </w:r>
      <w:r w:rsidR="00D404B8" w:rsidRPr="00D404B8">
        <w:rPr>
          <w:rFonts w:ascii="Times New Roman" w:hAnsi="Times New Roman" w:cs="Times New Roman"/>
        </w:rPr>
        <w:t xml:space="preserve"> </w:t>
      </w:r>
      <w:r w:rsidRPr="00D404B8">
        <w:rPr>
          <w:rFonts w:ascii="Times New Roman" w:hAnsi="Times New Roman" w:cs="Times New Roman"/>
        </w:rPr>
        <w:t>L. Laake</w:t>
      </w:r>
      <w:r w:rsidR="00D404B8" w:rsidRPr="00D404B8">
        <w:rPr>
          <w:rFonts w:ascii="Times New Roman" w:hAnsi="Times New Roman" w:cs="Times New Roman"/>
        </w:rPr>
        <w:t>,</w:t>
      </w:r>
      <w:r w:rsidR="0044175C">
        <w:rPr>
          <w:rFonts w:ascii="Times New Roman" w:hAnsi="Times New Roman" w:cs="Times New Roman"/>
        </w:rPr>
        <w:t xml:space="preserve"> Independent Researcher, Escondido, CA 92025, USA</w:t>
      </w:r>
    </w:p>
    <w:p w14:paraId="4B3F9324" w14:textId="60621D1F" w:rsidR="00B07079" w:rsidRDefault="00D404B8" w:rsidP="00C35C1E">
      <w:pPr>
        <w:pStyle w:val="BodyText"/>
        <w:spacing w:before="0" w:after="0" w:line="480" w:lineRule="auto"/>
        <w:ind w:left="720" w:hanging="720"/>
        <w:rPr>
          <w:rFonts w:ascii="Times New Roman" w:hAnsi="Times New Roman" w:cs="Times New Roman"/>
        </w:rPr>
      </w:pPr>
      <w:r w:rsidRPr="00C35C1E">
        <w:rPr>
          <w:rFonts w:ascii="Times New Roman" w:hAnsi="Times New Roman" w:cs="Times New Roman"/>
        </w:rPr>
        <w:t>Bret A. Collier</w:t>
      </w:r>
      <w:r>
        <w:rPr>
          <w:rFonts w:ascii="Times New Roman" w:hAnsi="Times New Roman" w:cs="Times New Roman"/>
        </w:rPr>
        <w:t>, School of Renewable Natural Resources, Louisiana State University, Baton Rouge, LA 70803</w:t>
      </w:r>
      <w:r w:rsidR="0044175C">
        <w:rPr>
          <w:rFonts w:ascii="Times New Roman" w:hAnsi="Times New Roman" w:cs="Times New Roman"/>
        </w:rPr>
        <w:t>, USA</w:t>
      </w:r>
    </w:p>
    <w:p w14:paraId="30998EC4" w14:textId="0E06CDC6" w:rsidR="00D404B8" w:rsidRDefault="00D404B8" w:rsidP="00D404B8">
      <w:pPr>
        <w:pStyle w:val="BodyText"/>
        <w:spacing w:before="0" w:after="0"/>
        <w:ind w:left="720" w:hanging="720"/>
        <w:rPr>
          <w:rFonts w:ascii="Times New Roman" w:hAnsi="Times New Roman" w:cs="Times New Roman"/>
        </w:rPr>
      </w:pPr>
    </w:p>
    <w:p w14:paraId="5ECF2DF1" w14:textId="7319261D" w:rsidR="00D404B8" w:rsidRDefault="00D404B8" w:rsidP="00C35C1E">
      <w:pPr>
        <w:pStyle w:val="BodyText"/>
        <w:spacing w:before="0" w:after="0"/>
        <w:rPr>
          <w:rFonts w:ascii="Times New Roman" w:hAnsi="Times New Roman" w:cs="Times New Roman"/>
        </w:rPr>
      </w:pPr>
      <w:r>
        <w:rPr>
          <w:rFonts w:ascii="Times New Roman" w:hAnsi="Times New Roman" w:cs="Times New Roman"/>
        </w:rPr>
        <w:t>Correspond</w:t>
      </w:r>
      <w:r w:rsidR="000D4C85">
        <w:rPr>
          <w:rFonts w:ascii="Times New Roman" w:hAnsi="Times New Roman" w:cs="Times New Roman"/>
        </w:rPr>
        <w:t>ence</w:t>
      </w:r>
      <w:r>
        <w:rPr>
          <w:rFonts w:ascii="Times New Roman" w:hAnsi="Times New Roman" w:cs="Times New Roman"/>
        </w:rPr>
        <w:t xml:space="preserve">: </w:t>
      </w:r>
      <w:r w:rsidRPr="00C37E71">
        <w:rPr>
          <w:rFonts w:ascii="Times New Roman" w:hAnsi="Times New Roman" w:cs="Times New Roman"/>
        </w:rPr>
        <w:t>Bret A. Collier</w:t>
      </w:r>
      <w:r>
        <w:rPr>
          <w:rFonts w:ascii="Times New Roman" w:hAnsi="Times New Roman" w:cs="Times New Roman"/>
        </w:rPr>
        <w:t>, School of Renewable Natural Resources, Louisiana State University, Baton Rouge, LA 70803</w:t>
      </w:r>
      <w:r w:rsidR="00B52E02">
        <w:rPr>
          <w:rFonts w:ascii="Times New Roman" w:hAnsi="Times New Roman" w:cs="Times New Roman"/>
        </w:rPr>
        <w:t xml:space="preserve">. </w:t>
      </w:r>
      <w:r>
        <w:rPr>
          <w:rFonts w:ascii="Times New Roman" w:hAnsi="Times New Roman" w:cs="Times New Roman"/>
        </w:rPr>
        <w:t>Email:  bret@ls</w:t>
      </w:r>
      <w:r w:rsidR="000D4C85">
        <w:rPr>
          <w:rFonts w:ascii="Times New Roman" w:hAnsi="Times New Roman" w:cs="Times New Roman"/>
        </w:rPr>
        <w:t>u</w:t>
      </w:r>
      <w:r>
        <w:rPr>
          <w:rFonts w:ascii="Times New Roman" w:hAnsi="Times New Roman" w:cs="Times New Roman"/>
        </w:rPr>
        <w:t>.edu.</w:t>
      </w:r>
    </w:p>
    <w:p w14:paraId="3BBB47F7" w14:textId="4D225A94" w:rsidR="00D404B8" w:rsidRDefault="00D404B8" w:rsidP="00D404B8">
      <w:pPr>
        <w:pStyle w:val="BodyText"/>
        <w:spacing w:before="0" w:after="0"/>
        <w:ind w:left="720" w:hanging="720"/>
        <w:rPr>
          <w:rFonts w:ascii="Times New Roman" w:hAnsi="Times New Roman" w:cs="Times New Roman"/>
        </w:rPr>
      </w:pPr>
    </w:p>
    <w:p w14:paraId="0C4EC9C2" w14:textId="3645DAB5" w:rsidR="0065338B" w:rsidRPr="00C35C1E" w:rsidRDefault="00083177" w:rsidP="0065338B">
      <w:pPr>
        <w:pStyle w:val="PlainText"/>
        <w:rPr>
          <w:rFonts w:ascii="Times New Roman" w:hAnsi="Times New Roman" w:cs="Times New Roman"/>
          <w:sz w:val="24"/>
          <w:szCs w:val="24"/>
        </w:rPr>
      </w:pPr>
      <w:bookmarkStart w:id="1" w:name="abstract"/>
      <w:r w:rsidRPr="00083177">
        <w:rPr>
          <w:rFonts w:ascii="Times New Roman" w:hAnsi="Times New Roman" w:cs="Times New Roman"/>
          <w:b/>
          <w:bCs/>
          <w:sz w:val="24"/>
          <w:szCs w:val="24"/>
        </w:rPr>
        <w:t>Abstract</w:t>
      </w:r>
      <w:r>
        <w:rPr>
          <w:rFonts w:ascii="Times New Roman" w:hAnsi="Times New Roman" w:cs="Times New Roman"/>
          <w:sz w:val="24"/>
          <w:szCs w:val="24"/>
        </w:rPr>
        <w:t>–</w:t>
      </w:r>
      <w:r w:rsidR="0065338B" w:rsidRPr="00C35C1E">
        <w:rPr>
          <w:rFonts w:ascii="Times New Roman" w:hAnsi="Times New Roman" w:cs="Times New Roman"/>
          <w:sz w:val="24"/>
          <w:szCs w:val="24"/>
        </w:rPr>
        <w:t>Negative bias in mark-recapture abundance estimators due to heterogeneity in capture probability is a well-known problem. Various approaches for reducing</w:t>
      </w:r>
      <w:r w:rsidR="000D4C85">
        <w:rPr>
          <w:rFonts w:ascii="Times New Roman" w:hAnsi="Times New Roman" w:cs="Times New Roman"/>
          <w:sz w:val="24"/>
          <w:szCs w:val="24"/>
        </w:rPr>
        <w:t xml:space="preserve"> said</w:t>
      </w:r>
      <w:r w:rsidR="0065338B" w:rsidRPr="00C35C1E">
        <w:rPr>
          <w:rFonts w:ascii="Times New Roman" w:hAnsi="Times New Roman" w:cs="Times New Roman"/>
          <w:sz w:val="24"/>
          <w:szCs w:val="24"/>
        </w:rPr>
        <w:t xml:space="preserve"> bias such as incorporating covariates </w:t>
      </w:r>
      <w:del w:id="2" w:author="Collier, Bret" w:date="2023-04-10T13:58:00Z">
        <w:r w:rsidR="0065338B" w:rsidRPr="00C35C1E" w:rsidDel="00F03A6D">
          <w:rPr>
            <w:rFonts w:ascii="Times New Roman" w:hAnsi="Times New Roman" w:cs="Times New Roman"/>
            <w:sz w:val="24"/>
            <w:szCs w:val="24"/>
          </w:rPr>
          <w:delText>that cause heterogeneity</w:delText>
        </w:r>
        <w:r w:rsidR="000D4C85" w:rsidDel="00F03A6D">
          <w:rPr>
            <w:rFonts w:ascii="Times New Roman" w:hAnsi="Times New Roman" w:cs="Times New Roman"/>
            <w:sz w:val="24"/>
            <w:szCs w:val="24"/>
          </w:rPr>
          <w:delText xml:space="preserve"> </w:delText>
        </w:r>
      </w:del>
      <w:r w:rsidR="0065338B" w:rsidRPr="00C35C1E">
        <w:rPr>
          <w:rFonts w:ascii="Times New Roman" w:hAnsi="Times New Roman" w:cs="Times New Roman"/>
          <w:sz w:val="24"/>
          <w:szCs w:val="24"/>
        </w:rPr>
        <w:t xml:space="preserve">have been developed and used extensively. However, unmodelled residual heterogeneity often remains because covariates causing heterogeneity cannot always be identified or measured properly. Heterogeneity is not as problematic for distance sampling and mark-resight </w:t>
      </w:r>
      <w:ins w:id="3" w:author="Collier, Bret" w:date="2023-04-10T13:58:00Z">
        <w:r w:rsidR="006E5586">
          <w:rPr>
            <w:rFonts w:ascii="Times New Roman" w:hAnsi="Times New Roman" w:cs="Times New Roman"/>
            <w:sz w:val="24"/>
            <w:szCs w:val="24"/>
          </w:rPr>
          <w:t xml:space="preserve">methods </w:t>
        </w:r>
      </w:ins>
      <w:r w:rsidR="0065338B" w:rsidRPr="00C35C1E">
        <w:rPr>
          <w:rFonts w:ascii="Times New Roman" w:hAnsi="Times New Roman" w:cs="Times New Roman"/>
          <w:sz w:val="24"/>
          <w:szCs w:val="24"/>
        </w:rPr>
        <w:t xml:space="preserve">because </w:t>
      </w:r>
      <w:r w:rsidR="000D4C85">
        <w:rPr>
          <w:rFonts w:ascii="Times New Roman" w:hAnsi="Times New Roman" w:cs="Times New Roman"/>
          <w:sz w:val="24"/>
          <w:szCs w:val="24"/>
        </w:rPr>
        <w:t xml:space="preserve">both techniques </w:t>
      </w:r>
      <w:del w:id="4" w:author="Hennig, Jacob Daniel" w:date="2023-04-05T13:07:00Z">
        <w:r w:rsidR="000D4C85" w:rsidDel="00BC24B9">
          <w:rPr>
            <w:rFonts w:ascii="Times New Roman" w:hAnsi="Times New Roman" w:cs="Times New Roman"/>
            <w:sz w:val="24"/>
            <w:szCs w:val="24"/>
          </w:rPr>
          <w:delText xml:space="preserve">estimation </w:delText>
        </w:r>
      </w:del>
      <w:ins w:id="5" w:author="Hennig, Jacob Daniel" w:date="2023-04-05T13:07:00Z">
        <w:r w:rsidR="00BC24B9">
          <w:rPr>
            <w:rFonts w:ascii="Times New Roman" w:hAnsi="Times New Roman" w:cs="Times New Roman"/>
            <w:sz w:val="24"/>
            <w:szCs w:val="24"/>
          </w:rPr>
          <w:t xml:space="preserve">estimate </w:t>
        </w:r>
      </w:ins>
      <w:del w:id="6" w:author="Hennig, Jacob Daniel" w:date="2023-04-05T13:07:00Z">
        <w:r w:rsidR="000D4C85" w:rsidDel="00BC24B9">
          <w:rPr>
            <w:rFonts w:ascii="Times New Roman" w:hAnsi="Times New Roman" w:cs="Times New Roman"/>
            <w:sz w:val="24"/>
            <w:szCs w:val="24"/>
          </w:rPr>
          <w:delText xml:space="preserve">of </w:delText>
        </w:r>
      </w:del>
      <w:r w:rsidR="000D4C85">
        <w:rPr>
          <w:rFonts w:ascii="Times New Roman" w:hAnsi="Times New Roman" w:cs="Times New Roman"/>
          <w:sz w:val="24"/>
          <w:szCs w:val="24"/>
        </w:rPr>
        <w:t xml:space="preserve">capture probabilities </w:t>
      </w:r>
      <w:ins w:id="7" w:author="Jeff Laake" w:date="2023-04-06T10:46:00Z">
        <w:r w:rsidR="002E710D">
          <w:rPr>
            <w:rFonts w:ascii="Times New Roman" w:hAnsi="Times New Roman" w:cs="Times New Roman"/>
            <w:sz w:val="24"/>
            <w:szCs w:val="24"/>
          </w:rPr>
          <w:t>with</w:t>
        </w:r>
      </w:ins>
      <w:del w:id="8" w:author="Jeff Laake" w:date="2023-04-06T10:46:00Z">
        <w:r w:rsidR="000D4C85" w:rsidDel="002E710D">
          <w:rPr>
            <w:rFonts w:ascii="Times New Roman" w:hAnsi="Times New Roman" w:cs="Times New Roman"/>
            <w:sz w:val="24"/>
            <w:szCs w:val="24"/>
          </w:rPr>
          <w:delText>on</w:delText>
        </w:r>
      </w:del>
      <w:r w:rsidR="000D4C85">
        <w:rPr>
          <w:rFonts w:ascii="Times New Roman" w:hAnsi="Times New Roman" w:cs="Times New Roman"/>
          <w:sz w:val="24"/>
          <w:szCs w:val="24"/>
        </w:rPr>
        <w:t xml:space="preserve"> a </w:t>
      </w:r>
      <w:r w:rsidR="0065338B" w:rsidRPr="00C35C1E">
        <w:rPr>
          <w:rFonts w:ascii="Times New Roman" w:hAnsi="Times New Roman" w:cs="Times New Roman"/>
          <w:sz w:val="24"/>
          <w:szCs w:val="24"/>
        </w:rPr>
        <w:t>known</w:t>
      </w:r>
      <w:r w:rsidR="000D4C85">
        <w:rPr>
          <w:rFonts w:ascii="Times New Roman" w:hAnsi="Times New Roman" w:cs="Times New Roman"/>
          <w:sz w:val="24"/>
          <w:szCs w:val="24"/>
        </w:rPr>
        <w:t xml:space="preserve"> </w:t>
      </w:r>
      <w:r w:rsidR="0065338B" w:rsidRPr="00C35C1E">
        <w:rPr>
          <w:rFonts w:ascii="Times New Roman" w:hAnsi="Times New Roman" w:cs="Times New Roman"/>
          <w:sz w:val="24"/>
          <w:szCs w:val="24"/>
        </w:rPr>
        <w:t>quantity.</w:t>
      </w:r>
      <w:r w:rsidR="000D4C85">
        <w:rPr>
          <w:rFonts w:ascii="Times New Roman" w:hAnsi="Times New Roman" w:cs="Times New Roman"/>
          <w:sz w:val="24"/>
          <w:szCs w:val="24"/>
        </w:rPr>
        <w:t xml:space="preserve"> </w:t>
      </w:r>
      <w:del w:id="9" w:author="Collier, Bret" w:date="2023-04-10T13:58:00Z">
        <w:r w:rsidR="000D4C85" w:rsidDel="006E5586">
          <w:rPr>
            <w:rFonts w:ascii="Times New Roman" w:hAnsi="Times New Roman" w:cs="Times New Roman"/>
            <w:sz w:val="24"/>
            <w:szCs w:val="24"/>
          </w:rPr>
          <w:delText>For example, d</w:delText>
        </w:r>
      </w:del>
      <w:ins w:id="10" w:author="Collier, Bret" w:date="2023-04-10T13:58:00Z">
        <w:r w:rsidR="006E5586">
          <w:rPr>
            <w:rFonts w:ascii="Times New Roman" w:hAnsi="Times New Roman" w:cs="Times New Roman"/>
            <w:sz w:val="24"/>
            <w:szCs w:val="24"/>
          </w:rPr>
          <w:t>D</w:t>
        </w:r>
      </w:ins>
      <w:r w:rsidR="0065338B" w:rsidRPr="00C35C1E">
        <w:rPr>
          <w:rFonts w:ascii="Times New Roman" w:hAnsi="Times New Roman" w:cs="Times New Roman"/>
          <w:sz w:val="24"/>
          <w:szCs w:val="24"/>
        </w:rPr>
        <w:t>istance sampling assumes detection probability at zero distance is perfect</w:t>
      </w:r>
      <w:r w:rsidR="000D4C85">
        <w:rPr>
          <w:rFonts w:ascii="Times New Roman" w:hAnsi="Times New Roman" w:cs="Times New Roman"/>
          <w:sz w:val="24"/>
          <w:szCs w:val="24"/>
        </w:rPr>
        <w:t xml:space="preserve"> (and hence </w:t>
      </w:r>
      <w:r w:rsidR="0065338B" w:rsidRPr="00C35C1E">
        <w:rPr>
          <w:rFonts w:ascii="Times New Roman" w:hAnsi="Times New Roman" w:cs="Times New Roman"/>
          <w:sz w:val="24"/>
          <w:szCs w:val="24"/>
        </w:rPr>
        <w:t>known</w:t>
      </w:r>
      <w:r w:rsidR="000D4C85">
        <w:rPr>
          <w:rFonts w:ascii="Times New Roman" w:hAnsi="Times New Roman" w:cs="Times New Roman"/>
          <w:sz w:val="24"/>
          <w:szCs w:val="24"/>
        </w:rPr>
        <w:t>) while ma</w:t>
      </w:r>
      <w:r w:rsidR="0065338B" w:rsidRPr="00C35C1E">
        <w:rPr>
          <w:rFonts w:ascii="Times New Roman" w:hAnsi="Times New Roman" w:cs="Times New Roman"/>
          <w:sz w:val="24"/>
          <w:szCs w:val="24"/>
        </w:rPr>
        <w:t xml:space="preserve">rk-resight introduces a known number of marks into the population and through resighting the proportion of those detected is measured </w:t>
      </w:r>
      <w:r w:rsidR="000D4C85">
        <w:rPr>
          <w:rFonts w:ascii="Times New Roman" w:hAnsi="Times New Roman" w:cs="Times New Roman"/>
          <w:sz w:val="24"/>
          <w:szCs w:val="24"/>
        </w:rPr>
        <w:t>relative to</w:t>
      </w:r>
      <w:r w:rsidR="0065338B" w:rsidRPr="00C35C1E">
        <w:rPr>
          <w:rFonts w:ascii="Times New Roman" w:hAnsi="Times New Roman" w:cs="Times New Roman"/>
          <w:sz w:val="24"/>
          <w:szCs w:val="24"/>
        </w:rPr>
        <w:t xml:space="preserve"> the known number of marks. </w:t>
      </w:r>
      <w:r w:rsidR="000D4C85">
        <w:rPr>
          <w:rFonts w:ascii="Times New Roman" w:hAnsi="Times New Roman" w:cs="Times New Roman"/>
          <w:sz w:val="24"/>
          <w:szCs w:val="24"/>
        </w:rPr>
        <w:t>Herein, we</w:t>
      </w:r>
      <w:r w:rsidR="0065338B" w:rsidRPr="00C35C1E">
        <w:rPr>
          <w:rFonts w:ascii="Times New Roman" w:hAnsi="Times New Roman" w:cs="Times New Roman"/>
          <w:sz w:val="24"/>
          <w:szCs w:val="24"/>
        </w:rPr>
        <w:t xml:space="preserve"> describe how heterogeneity </w:t>
      </w:r>
      <w:r w:rsidR="00D270C6">
        <w:rPr>
          <w:rFonts w:ascii="Times New Roman" w:hAnsi="Times New Roman" w:cs="Times New Roman"/>
          <w:sz w:val="24"/>
          <w:szCs w:val="24"/>
        </w:rPr>
        <w:t>operates</w:t>
      </w:r>
      <w:ins w:id="11" w:author="Hennig, Jacob Daniel" w:date="2023-04-05T13:09:00Z">
        <w:r w:rsidR="00BC24B9">
          <w:rPr>
            <w:rFonts w:ascii="Times New Roman" w:hAnsi="Times New Roman" w:cs="Times New Roman"/>
            <w:sz w:val="24"/>
            <w:szCs w:val="24"/>
          </w:rPr>
          <w:t xml:space="preserve"> </w:t>
        </w:r>
      </w:ins>
      <w:ins w:id="12" w:author="Hennig, Jacob Daniel" w:date="2023-04-05T13:10:00Z">
        <w:r w:rsidR="00BC24B9">
          <w:rPr>
            <w:rFonts w:ascii="Times New Roman" w:hAnsi="Times New Roman" w:cs="Times New Roman"/>
            <w:sz w:val="24"/>
            <w:szCs w:val="24"/>
          </w:rPr>
          <w:t>and</w:t>
        </w:r>
      </w:ins>
      <w:r w:rsidR="00D270C6">
        <w:rPr>
          <w:rFonts w:ascii="Times New Roman" w:hAnsi="Times New Roman" w:cs="Times New Roman"/>
          <w:sz w:val="24"/>
          <w:szCs w:val="24"/>
        </w:rPr>
        <w:t xml:space="preserve"> </w:t>
      </w:r>
      <w:del w:id="13" w:author="Hennig, Jacob Daniel" w:date="2023-04-05T13:10:00Z">
        <w:r w:rsidR="00D270C6" w:rsidDel="00BC24B9">
          <w:rPr>
            <w:rFonts w:ascii="Times New Roman" w:hAnsi="Times New Roman" w:cs="Times New Roman"/>
            <w:sz w:val="24"/>
            <w:szCs w:val="24"/>
          </w:rPr>
          <w:delText xml:space="preserve">leading </w:delText>
        </w:r>
      </w:del>
      <w:ins w:id="14" w:author="Hennig, Jacob Daniel" w:date="2023-04-05T13:10:00Z">
        <w:r w:rsidR="00BC24B9">
          <w:rPr>
            <w:rFonts w:ascii="Times New Roman" w:hAnsi="Times New Roman" w:cs="Times New Roman"/>
            <w:sz w:val="24"/>
            <w:szCs w:val="24"/>
          </w:rPr>
          <w:t xml:space="preserve">leads </w:t>
        </w:r>
      </w:ins>
      <w:r w:rsidR="00D270C6">
        <w:rPr>
          <w:rFonts w:ascii="Times New Roman" w:hAnsi="Times New Roman" w:cs="Times New Roman"/>
          <w:sz w:val="24"/>
          <w:szCs w:val="24"/>
        </w:rPr>
        <w:t>to</w:t>
      </w:r>
      <w:r w:rsidR="0065338B" w:rsidRPr="00C35C1E">
        <w:rPr>
          <w:rFonts w:ascii="Times New Roman" w:hAnsi="Times New Roman" w:cs="Times New Roman"/>
          <w:sz w:val="24"/>
          <w:szCs w:val="24"/>
        </w:rPr>
        <w:t xml:space="preserve"> bias</w:t>
      </w:r>
      <w:r w:rsidR="00D270C6">
        <w:rPr>
          <w:rFonts w:ascii="Times New Roman" w:hAnsi="Times New Roman" w:cs="Times New Roman"/>
          <w:sz w:val="24"/>
          <w:szCs w:val="24"/>
        </w:rPr>
        <w:t xml:space="preserve"> in</w:t>
      </w:r>
      <w:r w:rsidR="0065338B" w:rsidRPr="00C35C1E">
        <w:rPr>
          <w:rFonts w:ascii="Times New Roman" w:hAnsi="Times New Roman" w:cs="Times New Roman"/>
          <w:sz w:val="24"/>
          <w:szCs w:val="24"/>
        </w:rPr>
        <w:t xml:space="preserve"> mark-recapture abundance estimators</w:t>
      </w:r>
      <w:ins w:id="15" w:author="Hennig, Jacob Daniel" w:date="2023-04-05T13:10:00Z">
        <w:r w:rsidR="00BC24B9">
          <w:rPr>
            <w:rFonts w:ascii="Times New Roman" w:hAnsi="Times New Roman" w:cs="Times New Roman"/>
            <w:sz w:val="24"/>
            <w:szCs w:val="24"/>
          </w:rPr>
          <w:t xml:space="preserve">. </w:t>
        </w:r>
      </w:ins>
      <w:del w:id="16" w:author="Hennig, Jacob Daniel" w:date="2023-04-05T13:10:00Z">
        <w:r w:rsidR="0065338B" w:rsidRPr="00C35C1E" w:rsidDel="00BC24B9">
          <w:rPr>
            <w:rFonts w:ascii="Times New Roman" w:hAnsi="Times New Roman" w:cs="Times New Roman"/>
            <w:sz w:val="24"/>
            <w:szCs w:val="24"/>
          </w:rPr>
          <w:delText xml:space="preserve"> and </w:delText>
        </w:r>
        <w:r w:rsidR="00D270C6" w:rsidDel="00BC24B9">
          <w:rPr>
            <w:rFonts w:ascii="Times New Roman" w:hAnsi="Times New Roman" w:cs="Times New Roman"/>
            <w:sz w:val="24"/>
            <w:szCs w:val="24"/>
          </w:rPr>
          <w:delText>w</w:delText>
        </w:r>
      </w:del>
      <w:ins w:id="17" w:author="Hennig, Jacob Daniel" w:date="2023-04-05T13:10:00Z">
        <w:r w:rsidR="00BC24B9">
          <w:rPr>
            <w:rFonts w:ascii="Times New Roman" w:hAnsi="Times New Roman" w:cs="Times New Roman"/>
            <w:sz w:val="24"/>
            <w:szCs w:val="24"/>
          </w:rPr>
          <w:t>W</w:t>
        </w:r>
      </w:ins>
      <w:r w:rsidR="00D270C6">
        <w:rPr>
          <w:rFonts w:ascii="Times New Roman" w:hAnsi="Times New Roman" w:cs="Times New Roman"/>
          <w:sz w:val="24"/>
          <w:szCs w:val="24"/>
        </w:rPr>
        <w:t xml:space="preserve">e show </w:t>
      </w:r>
      <w:r w:rsidR="0065338B" w:rsidRPr="00C35C1E">
        <w:rPr>
          <w:rFonts w:ascii="Times New Roman" w:hAnsi="Times New Roman" w:cs="Times New Roman"/>
          <w:sz w:val="24"/>
          <w:szCs w:val="24"/>
        </w:rPr>
        <w:t>how introduction of a known number of planted</w:t>
      </w:r>
      <w:r w:rsidR="00D270C6">
        <w:rPr>
          <w:rFonts w:ascii="Times New Roman" w:hAnsi="Times New Roman" w:cs="Times New Roman"/>
          <w:sz w:val="24"/>
          <w:szCs w:val="24"/>
        </w:rPr>
        <w:t xml:space="preserve"> </w:t>
      </w:r>
      <w:r w:rsidR="0065338B" w:rsidRPr="00C35C1E">
        <w:rPr>
          <w:rFonts w:ascii="Times New Roman" w:hAnsi="Times New Roman" w:cs="Times New Roman"/>
          <w:sz w:val="24"/>
          <w:szCs w:val="24"/>
        </w:rPr>
        <w:t xml:space="preserve">and marked (e.g., with </w:t>
      </w:r>
      <w:del w:id="18" w:author="Hennig, Jacob Daniel" w:date="2023-04-05T13:10:00Z">
        <w:r w:rsidR="0065338B" w:rsidRPr="00C35C1E" w:rsidDel="00BC24B9">
          <w:rPr>
            <w:rFonts w:ascii="Times New Roman" w:hAnsi="Times New Roman" w:cs="Times New Roman"/>
            <w:sz w:val="24"/>
            <w:szCs w:val="24"/>
          </w:rPr>
          <w:delText xml:space="preserve">gps </w:delText>
        </w:r>
      </w:del>
      <w:ins w:id="19" w:author="Hennig, Jacob Daniel" w:date="2023-04-05T13:10:00Z">
        <w:r w:rsidR="00BC24B9">
          <w:rPr>
            <w:rFonts w:ascii="Times New Roman" w:hAnsi="Times New Roman" w:cs="Times New Roman"/>
            <w:sz w:val="24"/>
            <w:szCs w:val="24"/>
          </w:rPr>
          <w:t>GPS</w:t>
        </w:r>
        <w:r w:rsidR="00BC24B9" w:rsidRPr="00C35C1E">
          <w:rPr>
            <w:rFonts w:ascii="Times New Roman" w:hAnsi="Times New Roman" w:cs="Times New Roman"/>
            <w:sz w:val="24"/>
            <w:szCs w:val="24"/>
          </w:rPr>
          <w:t xml:space="preserve"> </w:t>
        </w:r>
      </w:ins>
      <w:r w:rsidR="0065338B" w:rsidRPr="00C35C1E">
        <w:rPr>
          <w:rFonts w:ascii="Times New Roman" w:hAnsi="Times New Roman" w:cs="Times New Roman"/>
          <w:sz w:val="24"/>
          <w:szCs w:val="24"/>
        </w:rPr>
        <w:t xml:space="preserve">or </w:t>
      </w:r>
      <w:ins w:id="20" w:author="Hennig, Jacob Daniel" w:date="2023-04-05T13:10:00Z">
        <w:r w:rsidR="00BC24B9">
          <w:rPr>
            <w:rFonts w:ascii="Times New Roman" w:hAnsi="Times New Roman" w:cs="Times New Roman"/>
            <w:sz w:val="24"/>
            <w:szCs w:val="24"/>
          </w:rPr>
          <w:t>VHF</w:t>
        </w:r>
      </w:ins>
      <w:del w:id="21" w:author="Hennig, Jacob Daniel" w:date="2023-04-05T13:10:00Z">
        <w:r w:rsidR="0065338B" w:rsidRPr="00C35C1E" w:rsidDel="00BC24B9">
          <w:rPr>
            <w:rFonts w:ascii="Times New Roman" w:hAnsi="Times New Roman" w:cs="Times New Roman"/>
            <w:sz w:val="24"/>
            <w:szCs w:val="24"/>
          </w:rPr>
          <w:delText>vhf</w:delText>
        </w:r>
      </w:del>
      <w:r w:rsidR="0065338B" w:rsidRPr="00C35C1E">
        <w:rPr>
          <w:rFonts w:ascii="Times New Roman" w:hAnsi="Times New Roman" w:cs="Times New Roman"/>
          <w:sz w:val="24"/>
          <w:szCs w:val="24"/>
        </w:rPr>
        <w:t xml:space="preserve"> tags) </w:t>
      </w:r>
      <w:r w:rsidR="00D270C6">
        <w:rPr>
          <w:rFonts w:ascii="Times New Roman" w:hAnsi="Times New Roman" w:cs="Times New Roman"/>
          <w:sz w:val="24"/>
          <w:szCs w:val="24"/>
        </w:rPr>
        <w:t>individuals</w:t>
      </w:r>
      <w:r w:rsidR="0065338B" w:rsidRPr="00C35C1E">
        <w:rPr>
          <w:rFonts w:ascii="Times New Roman" w:hAnsi="Times New Roman" w:cs="Times New Roman"/>
          <w:sz w:val="24"/>
          <w:szCs w:val="24"/>
        </w:rPr>
        <w:t xml:space="preserve"> can be used to remove residual heterogeneity. We provide </w:t>
      </w:r>
      <w:r w:rsidR="00D270C6">
        <w:rPr>
          <w:rFonts w:ascii="Times New Roman" w:hAnsi="Times New Roman" w:cs="Times New Roman"/>
          <w:sz w:val="24"/>
          <w:szCs w:val="24"/>
        </w:rPr>
        <w:t xml:space="preserve">a </w:t>
      </w:r>
      <w:r w:rsidR="0065338B" w:rsidRPr="00C35C1E">
        <w:rPr>
          <w:rFonts w:ascii="Times New Roman" w:hAnsi="Times New Roman" w:cs="Times New Roman"/>
          <w:sz w:val="24"/>
          <w:szCs w:val="24"/>
        </w:rPr>
        <w:t>simulation example and a</w:t>
      </w:r>
      <w:r w:rsidR="00D270C6">
        <w:rPr>
          <w:rFonts w:ascii="Times New Roman" w:hAnsi="Times New Roman" w:cs="Times New Roman"/>
          <w:sz w:val="24"/>
          <w:szCs w:val="24"/>
        </w:rPr>
        <w:t xml:space="preserve"> field based</w:t>
      </w:r>
      <w:r w:rsidR="0065338B" w:rsidRPr="00C35C1E">
        <w:rPr>
          <w:rFonts w:ascii="Times New Roman" w:hAnsi="Times New Roman" w:cs="Times New Roman"/>
          <w:sz w:val="24"/>
          <w:szCs w:val="24"/>
        </w:rPr>
        <w:t xml:space="preserve"> analysis of camera trapping data </w:t>
      </w:r>
      <w:r w:rsidR="00D270C6">
        <w:rPr>
          <w:rFonts w:ascii="Times New Roman" w:hAnsi="Times New Roman" w:cs="Times New Roman"/>
          <w:sz w:val="24"/>
          <w:szCs w:val="24"/>
        </w:rPr>
        <w:t>using a reintroduced population</w:t>
      </w:r>
      <w:del w:id="22" w:author="Hennig, Jacob Daniel" w:date="2023-03-21T18:55:00Z">
        <w:r w:rsidR="00D270C6" w:rsidDel="002E03A5">
          <w:rPr>
            <w:rFonts w:ascii="Times New Roman" w:hAnsi="Times New Roman" w:cs="Times New Roman"/>
            <w:sz w:val="24"/>
            <w:szCs w:val="24"/>
          </w:rPr>
          <w:delText>s</w:delText>
        </w:r>
      </w:del>
      <w:r w:rsidR="00D270C6">
        <w:rPr>
          <w:rFonts w:ascii="Times New Roman" w:hAnsi="Times New Roman" w:cs="Times New Roman"/>
          <w:sz w:val="24"/>
          <w:szCs w:val="24"/>
        </w:rPr>
        <w:t xml:space="preserve"> of</w:t>
      </w:r>
      <w:r w:rsidR="0065338B" w:rsidRPr="00C35C1E">
        <w:rPr>
          <w:rFonts w:ascii="Times New Roman" w:hAnsi="Times New Roman" w:cs="Times New Roman"/>
          <w:sz w:val="24"/>
          <w:szCs w:val="24"/>
        </w:rPr>
        <w:t xml:space="preserve"> wild turkeys of known size to show how </w:t>
      </w:r>
      <w:r w:rsidR="00D270C6">
        <w:rPr>
          <w:rFonts w:ascii="Times New Roman" w:hAnsi="Times New Roman" w:cs="Times New Roman"/>
          <w:sz w:val="24"/>
          <w:szCs w:val="24"/>
        </w:rPr>
        <w:t xml:space="preserve">negative </w:t>
      </w:r>
      <w:r w:rsidR="0065338B" w:rsidRPr="00C35C1E">
        <w:rPr>
          <w:rFonts w:ascii="Times New Roman" w:hAnsi="Times New Roman" w:cs="Times New Roman"/>
          <w:sz w:val="24"/>
          <w:szCs w:val="24"/>
        </w:rPr>
        <w:t xml:space="preserve">bias can be </w:t>
      </w:r>
      <w:r w:rsidR="00D270C6">
        <w:rPr>
          <w:rFonts w:ascii="Times New Roman" w:hAnsi="Times New Roman" w:cs="Times New Roman"/>
          <w:sz w:val="24"/>
          <w:szCs w:val="24"/>
        </w:rPr>
        <w:t>addressed using planted known individuals.</w:t>
      </w:r>
    </w:p>
    <w:p w14:paraId="7A351164" w14:textId="1465CCA1" w:rsidR="0036246E" w:rsidRPr="00C35C1E" w:rsidRDefault="0036246E" w:rsidP="00F13030">
      <w:pPr>
        <w:pStyle w:val="BodyText"/>
        <w:rPr>
          <w:rFonts w:ascii="Times New Roman" w:hAnsi="Times New Roman" w:cs="Times New Roman"/>
        </w:rPr>
      </w:pPr>
      <w:r w:rsidRPr="00096A2E">
        <w:rPr>
          <w:rFonts w:ascii="Times New Roman" w:hAnsi="Times New Roman" w:cs="Times New Roman"/>
          <w:b/>
          <w:bCs/>
        </w:rPr>
        <w:t>Keywords</w:t>
      </w:r>
      <w:r>
        <w:rPr>
          <w:rFonts w:ascii="Times New Roman" w:hAnsi="Times New Roman" w:cs="Times New Roman"/>
        </w:rPr>
        <w:t>:  abundance, capture-recapture, distance sampling, heterogeneity, mark-recapture distance sampling, residual heterogeneity, planted</w:t>
      </w:r>
    </w:p>
    <w:p w14:paraId="23B29604" w14:textId="4AD170A8" w:rsidR="004A7E02" w:rsidRPr="00C35C1E" w:rsidRDefault="00166333" w:rsidP="00726D63">
      <w:pPr>
        <w:pStyle w:val="BodyText"/>
        <w:rPr>
          <w:rFonts w:ascii="Times New Roman" w:hAnsi="Times New Roman" w:cs="Times New Roman"/>
        </w:rPr>
      </w:pPr>
      <w:bookmarkStart w:id="23" w:name="introduction"/>
      <w:bookmarkEnd w:id="1"/>
      <w:r w:rsidRPr="00C35C1E">
        <w:rPr>
          <w:rFonts w:ascii="Times New Roman" w:hAnsi="Times New Roman" w:cs="Times New Roman"/>
        </w:rPr>
        <w:t>Understanding</w:t>
      </w:r>
      <w:r w:rsidR="00D039ED" w:rsidRPr="00C35C1E">
        <w:rPr>
          <w:rFonts w:ascii="Times New Roman" w:hAnsi="Times New Roman" w:cs="Times New Roman"/>
        </w:rPr>
        <w:t xml:space="preserve"> </w:t>
      </w:r>
      <w:r w:rsidR="008472C2" w:rsidRPr="00C35C1E">
        <w:rPr>
          <w:rFonts w:ascii="Times New Roman" w:hAnsi="Times New Roman" w:cs="Times New Roman"/>
        </w:rPr>
        <w:t>dynamics of wildlife populations</w:t>
      </w:r>
      <w:r w:rsidRPr="00C35C1E">
        <w:rPr>
          <w:rFonts w:ascii="Times New Roman" w:hAnsi="Times New Roman" w:cs="Times New Roman"/>
        </w:rPr>
        <w:t xml:space="preserve"> often</w:t>
      </w:r>
      <w:r w:rsidR="008472C2" w:rsidRPr="00C35C1E">
        <w:rPr>
          <w:rFonts w:ascii="Times New Roman" w:hAnsi="Times New Roman" w:cs="Times New Roman"/>
        </w:rPr>
        <w:t xml:space="preserve"> </w:t>
      </w:r>
      <w:r w:rsidR="00D039ED" w:rsidRPr="00C35C1E">
        <w:rPr>
          <w:rFonts w:ascii="Times New Roman" w:hAnsi="Times New Roman" w:cs="Times New Roman"/>
        </w:rPr>
        <w:t xml:space="preserve">depends on the estimation of </w:t>
      </w:r>
      <w:ins w:id="24" w:author="Hennig, Jacob Daniel" w:date="2023-04-05T13:11:00Z">
        <w:r w:rsidR="00BC24B9">
          <w:rPr>
            <w:rFonts w:ascii="Times New Roman" w:hAnsi="Times New Roman" w:cs="Times New Roman"/>
          </w:rPr>
          <w:t xml:space="preserve">an </w:t>
        </w:r>
      </w:ins>
      <w:r w:rsidR="008472C2" w:rsidRPr="00C35C1E">
        <w:rPr>
          <w:rFonts w:ascii="Times New Roman" w:hAnsi="Times New Roman" w:cs="Times New Roman"/>
        </w:rPr>
        <w:t xml:space="preserve">unknown population </w:t>
      </w:r>
      <w:r w:rsidR="00B11B97" w:rsidRPr="00C35C1E">
        <w:rPr>
          <w:rFonts w:ascii="Times New Roman" w:hAnsi="Times New Roman" w:cs="Times New Roman"/>
        </w:rPr>
        <w:t xml:space="preserve">size </w:t>
      </w:r>
      <w:r w:rsidR="008472C2" w:rsidRPr="00C35C1E">
        <w:rPr>
          <w:rFonts w:ascii="Times New Roman" w:hAnsi="Times New Roman" w:cs="Times New Roman"/>
        </w:rPr>
        <w:t xml:space="preserve">based on characteristics </w:t>
      </w:r>
      <w:r w:rsidR="005555FE" w:rsidRPr="00C35C1E">
        <w:rPr>
          <w:rFonts w:ascii="Times New Roman" w:hAnsi="Times New Roman" w:cs="Times New Roman"/>
        </w:rPr>
        <w:t>garnered from a</w:t>
      </w:r>
      <w:r w:rsidR="00B11B97" w:rsidRPr="00C35C1E">
        <w:rPr>
          <w:rFonts w:ascii="Times New Roman" w:hAnsi="Times New Roman" w:cs="Times New Roman"/>
        </w:rPr>
        <w:t>n observed</w:t>
      </w:r>
      <w:r w:rsidR="008472C2" w:rsidRPr="00C35C1E">
        <w:rPr>
          <w:rFonts w:ascii="Times New Roman" w:hAnsi="Times New Roman" w:cs="Times New Roman"/>
        </w:rPr>
        <w:t xml:space="preserve"> sample.</w:t>
      </w:r>
      <w:r w:rsidR="00646DF5" w:rsidRPr="00C35C1E">
        <w:rPr>
          <w:rFonts w:ascii="Times New Roman" w:hAnsi="Times New Roman" w:cs="Times New Roman"/>
        </w:rPr>
        <w:t xml:space="preserve"> </w:t>
      </w:r>
      <w:r w:rsidRPr="00C35C1E">
        <w:rPr>
          <w:rFonts w:ascii="Times New Roman" w:hAnsi="Times New Roman" w:cs="Times New Roman"/>
        </w:rPr>
        <w:t>All a</w:t>
      </w:r>
      <w:r w:rsidR="00646DF5" w:rsidRPr="00C35C1E">
        <w:rPr>
          <w:rFonts w:ascii="Times New Roman" w:hAnsi="Times New Roman" w:cs="Times New Roman"/>
        </w:rPr>
        <w:t xml:space="preserve">bundance </w:t>
      </w:r>
      <w:r w:rsidR="000F64B9" w:rsidRPr="00C35C1E">
        <w:rPr>
          <w:rFonts w:ascii="Times New Roman" w:hAnsi="Times New Roman" w:cs="Times New Roman"/>
        </w:rPr>
        <w:t>estimation</w:t>
      </w:r>
      <w:r w:rsidR="009110ED" w:rsidRPr="00C35C1E">
        <w:rPr>
          <w:rFonts w:ascii="Times New Roman" w:hAnsi="Times New Roman" w:cs="Times New Roman"/>
        </w:rPr>
        <w:t xml:space="preserve"> methods</w:t>
      </w:r>
      <w:r w:rsidR="00646DF5" w:rsidRPr="00C35C1E">
        <w:rPr>
          <w:rFonts w:ascii="Times New Roman" w:hAnsi="Times New Roman" w:cs="Times New Roman"/>
        </w:rPr>
        <w:t xml:space="preserve"> rely on</w:t>
      </w:r>
      <w:r w:rsidR="000F64B9" w:rsidRPr="00C35C1E">
        <w:rPr>
          <w:rFonts w:ascii="Times New Roman" w:hAnsi="Times New Roman" w:cs="Times New Roman"/>
        </w:rPr>
        <w:t xml:space="preserve"> animal count statistics</w:t>
      </w:r>
      <w:r w:rsidR="00C1544F" w:rsidRPr="00C35C1E">
        <w:rPr>
          <w:rFonts w:ascii="Times New Roman" w:hAnsi="Times New Roman" w:cs="Times New Roman"/>
        </w:rPr>
        <w:t xml:space="preserve"> (</w:t>
      </w:r>
      <w:r w:rsidR="00C1544F" w:rsidRPr="00C35C1E">
        <w:rPr>
          <w:rFonts w:ascii="Times New Roman" w:hAnsi="Times New Roman" w:cs="Times New Roman"/>
          <w:i/>
          <w:iCs/>
        </w:rPr>
        <w:t>n</w:t>
      </w:r>
      <w:r w:rsidR="00C1544F" w:rsidRPr="00C35C1E">
        <w:rPr>
          <w:rFonts w:ascii="Times New Roman" w:hAnsi="Times New Roman" w:cs="Times New Roman"/>
        </w:rPr>
        <w:t>)</w:t>
      </w:r>
      <w:r w:rsidR="000F64B9" w:rsidRPr="00C35C1E">
        <w:rPr>
          <w:rFonts w:ascii="Times New Roman" w:hAnsi="Times New Roman" w:cs="Times New Roman"/>
        </w:rPr>
        <w:t xml:space="preserve"> </w:t>
      </w:r>
      <w:r w:rsidR="00646DF5" w:rsidRPr="00C35C1E">
        <w:rPr>
          <w:rFonts w:ascii="Times New Roman" w:hAnsi="Times New Roman" w:cs="Times New Roman"/>
        </w:rPr>
        <w:t>which are u</w:t>
      </w:r>
      <w:r w:rsidR="000F64B9" w:rsidRPr="00C35C1E">
        <w:rPr>
          <w:rFonts w:ascii="Times New Roman" w:hAnsi="Times New Roman" w:cs="Times New Roman"/>
        </w:rPr>
        <w:t>sed in conjunction with characteristics of the observation proce</w:t>
      </w:r>
      <w:r w:rsidR="00646DF5" w:rsidRPr="00C35C1E">
        <w:rPr>
          <w:rFonts w:ascii="Times New Roman" w:hAnsi="Times New Roman" w:cs="Times New Roman"/>
        </w:rPr>
        <w:t>ss</w:t>
      </w:r>
      <w:r w:rsidR="000F64B9" w:rsidRPr="00C35C1E">
        <w:rPr>
          <w:rFonts w:ascii="Times New Roman" w:hAnsi="Times New Roman" w:cs="Times New Roman"/>
        </w:rPr>
        <w:t xml:space="preserve"> to </w:t>
      </w:r>
      <w:r w:rsidR="00C1544F" w:rsidRPr="00C35C1E">
        <w:rPr>
          <w:rFonts w:ascii="Times New Roman" w:hAnsi="Times New Roman" w:cs="Times New Roman"/>
        </w:rPr>
        <w:t>estimate abundance (</w:t>
      </w:r>
      <w:r w:rsidR="00C1544F" w:rsidRPr="00C35C1E">
        <w:rPr>
          <w:rFonts w:ascii="Times New Roman" w:hAnsi="Times New Roman" w:cs="Times New Roman"/>
          <w:i/>
          <w:iCs/>
        </w:rPr>
        <w:t>N</w:t>
      </w:r>
      <w:r w:rsidR="00C1544F" w:rsidRPr="00C35C1E">
        <w:rPr>
          <w:rFonts w:ascii="Times New Roman" w:hAnsi="Times New Roman" w:cs="Times New Roman"/>
        </w:rPr>
        <w:t xml:space="preserve">) by inferring </w:t>
      </w:r>
      <w:r w:rsidRPr="00C35C1E">
        <w:rPr>
          <w:rFonts w:ascii="Times New Roman" w:hAnsi="Times New Roman" w:cs="Times New Roman"/>
        </w:rPr>
        <w:t xml:space="preserve">what </w:t>
      </w:r>
      <w:r w:rsidR="000F64B9" w:rsidRPr="00C35C1E">
        <w:rPr>
          <w:rFonts w:ascii="Times New Roman" w:hAnsi="Times New Roman" w:cs="Times New Roman"/>
        </w:rPr>
        <w:t xml:space="preserve">individuals </w:t>
      </w:r>
      <w:del w:id="25" w:author="Hennig, Jacob Daniel" w:date="2023-03-21T15:46:00Z">
        <w:r w:rsidR="000F64B9" w:rsidRPr="00C35C1E" w:rsidDel="00BD257A">
          <w:rPr>
            <w:rFonts w:ascii="Times New Roman" w:hAnsi="Times New Roman" w:cs="Times New Roman"/>
          </w:rPr>
          <w:delText xml:space="preserve">that </w:delText>
        </w:r>
      </w:del>
      <w:r w:rsidR="000F64B9" w:rsidRPr="00C35C1E">
        <w:rPr>
          <w:rFonts w:ascii="Times New Roman" w:hAnsi="Times New Roman" w:cs="Times New Roman"/>
        </w:rPr>
        <w:t>were</w:t>
      </w:r>
      <w:r w:rsidR="00646DF5" w:rsidRPr="00C35C1E">
        <w:rPr>
          <w:rFonts w:ascii="Times New Roman" w:hAnsi="Times New Roman" w:cs="Times New Roman"/>
        </w:rPr>
        <w:t xml:space="preserve"> missed during the sampling</w:t>
      </w:r>
      <w:r w:rsidR="00C1544F" w:rsidRPr="00C35C1E">
        <w:rPr>
          <w:rFonts w:ascii="Times New Roman" w:hAnsi="Times New Roman" w:cs="Times New Roman"/>
        </w:rPr>
        <w:t xml:space="preserve"> (</w:t>
      </w:r>
      <w:r w:rsidR="00C1544F" w:rsidRPr="00C35C1E">
        <w:rPr>
          <w:rFonts w:ascii="Times New Roman" w:hAnsi="Times New Roman" w:cs="Times New Roman"/>
          <w:i/>
          <w:iCs/>
        </w:rPr>
        <w:t>N-n</w:t>
      </w:r>
      <w:r w:rsidR="00C1544F" w:rsidRPr="00C35C1E">
        <w:rPr>
          <w:rFonts w:ascii="Times New Roman" w:hAnsi="Times New Roman" w:cs="Times New Roman"/>
        </w:rPr>
        <w:t>)</w:t>
      </w:r>
      <w:del w:id="26" w:author="Hennig, Jacob Daniel" w:date="2023-04-05T15:17:00Z">
        <w:r w:rsidR="00646DF5" w:rsidRPr="00C35C1E" w:rsidDel="00B52E02">
          <w:rPr>
            <w:rFonts w:ascii="Times New Roman" w:hAnsi="Times New Roman" w:cs="Times New Roman"/>
          </w:rPr>
          <w:delText>.</w:delText>
        </w:r>
        <w:r w:rsidR="00B91D12" w:rsidDel="00B52E02">
          <w:rPr>
            <w:rFonts w:ascii="Times New Roman" w:hAnsi="Times New Roman" w:cs="Times New Roman"/>
          </w:rPr>
          <w:delText xml:space="preserve">  </w:delText>
        </w:r>
      </w:del>
      <w:ins w:id="27" w:author="Hennig, Jacob Daniel" w:date="2023-04-05T15:17:00Z">
        <w:r w:rsidR="00B52E02" w:rsidRPr="00C35C1E">
          <w:rPr>
            <w:rFonts w:ascii="Times New Roman" w:hAnsi="Times New Roman" w:cs="Times New Roman"/>
          </w:rPr>
          <w:t>.</w:t>
        </w:r>
        <w:r w:rsidR="00B52E02">
          <w:rPr>
            <w:rFonts w:ascii="Times New Roman" w:hAnsi="Times New Roman" w:cs="Times New Roman"/>
          </w:rPr>
          <w:t xml:space="preserve"> </w:t>
        </w:r>
      </w:ins>
      <w:r w:rsidR="00D86909" w:rsidRPr="00C35C1E">
        <w:rPr>
          <w:rFonts w:ascii="Times New Roman" w:hAnsi="Times New Roman" w:cs="Times New Roman"/>
        </w:rPr>
        <w:t>A suite of methodological approaches</w:t>
      </w:r>
      <w:r w:rsidR="004A7E02" w:rsidRPr="00C35C1E">
        <w:rPr>
          <w:rFonts w:ascii="Times New Roman" w:hAnsi="Times New Roman" w:cs="Times New Roman"/>
        </w:rPr>
        <w:t xml:space="preserve"> such </w:t>
      </w:r>
      <w:r w:rsidR="00FD43C3" w:rsidRPr="00C35C1E">
        <w:rPr>
          <w:rFonts w:ascii="Times New Roman" w:hAnsi="Times New Roman" w:cs="Times New Roman"/>
        </w:rPr>
        <w:t>as mark-recapture</w:t>
      </w:r>
      <w:r w:rsidR="004A7E02" w:rsidRPr="00C35C1E">
        <w:rPr>
          <w:rFonts w:ascii="Times New Roman" w:hAnsi="Times New Roman" w:cs="Times New Roman"/>
        </w:rPr>
        <w:t xml:space="preserve">, </w:t>
      </w:r>
      <w:r w:rsidR="00FD43C3" w:rsidRPr="00C35C1E">
        <w:rPr>
          <w:rFonts w:ascii="Times New Roman" w:hAnsi="Times New Roman" w:cs="Times New Roman"/>
        </w:rPr>
        <w:t>distance sampling</w:t>
      </w:r>
      <w:r w:rsidR="00C1544F" w:rsidRPr="00C35C1E">
        <w:rPr>
          <w:rFonts w:ascii="Times New Roman" w:hAnsi="Times New Roman" w:cs="Times New Roman"/>
        </w:rPr>
        <w:t xml:space="preserve"> and mark-resight </w:t>
      </w:r>
      <w:r w:rsidR="00D86909" w:rsidRPr="00C35C1E">
        <w:rPr>
          <w:rFonts w:ascii="Times New Roman" w:hAnsi="Times New Roman" w:cs="Times New Roman"/>
        </w:rPr>
        <w:t xml:space="preserve">have been developed to provide information on </w:t>
      </w:r>
      <w:r w:rsidR="00FD43C3" w:rsidRPr="00C35C1E">
        <w:rPr>
          <w:rFonts w:ascii="Times New Roman" w:hAnsi="Times New Roman" w:cs="Times New Roman"/>
        </w:rPr>
        <w:t xml:space="preserve">the </w:t>
      </w:r>
      <w:r w:rsidR="004A7E02" w:rsidRPr="00C35C1E">
        <w:rPr>
          <w:rFonts w:ascii="Times New Roman" w:hAnsi="Times New Roman" w:cs="Times New Roman"/>
        </w:rPr>
        <w:t>sample inclusion probability (e.g., detection, capture)</w:t>
      </w:r>
      <w:r w:rsidR="00FD43C3" w:rsidRPr="00C35C1E">
        <w:rPr>
          <w:rFonts w:ascii="Times New Roman" w:hAnsi="Times New Roman" w:cs="Times New Roman"/>
        </w:rPr>
        <w:t xml:space="preserve"> use</w:t>
      </w:r>
      <w:r w:rsidRPr="00C35C1E">
        <w:rPr>
          <w:rFonts w:ascii="Times New Roman" w:hAnsi="Times New Roman" w:cs="Times New Roman"/>
        </w:rPr>
        <w:t>d</w:t>
      </w:r>
      <w:r w:rsidR="00FD43C3" w:rsidRPr="00C35C1E">
        <w:rPr>
          <w:rFonts w:ascii="Times New Roman" w:hAnsi="Times New Roman" w:cs="Times New Roman"/>
        </w:rPr>
        <w:t xml:space="preserve"> in estimating the </w:t>
      </w:r>
      <w:r w:rsidR="00D039ED" w:rsidRPr="00C35C1E">
        <w:rPr>
          <w:rFonts w:ascii="Times New Roman" w:hAnsi="Times New Roman" w:cs="Times New Roman"/>
        </w:rPr>
        <w:t xml:space="preserve">proportion of animals that were </w:t>
      </w:r>
      <w:r w:rsidRPr="00C35C1E">
        <w:rPr>
          <w:rFonts w:ascii="Times New Roman" w:hAnsi="Times New Roman" w:cs="Times New Roman"/>
        </w:rPr>
        <w:t xml:space="preserve">not </w:t>
      </w:r>
      <w:r w:rsidR="00D039ED" w:rsidRPr="00C35C1E">
        <w:rPr>
          <w:rFonts w:ascii="Times New Roman" w:hAnsi="Times New Roman" w:cs="Times New Roman"/>
        </w:rPr>
        <w:t>observed in the sample</w:t>
      </w:r>
      <w:r w:rsidR="00B52E02" w:rsidRPr="00C35C1E">
        <w:rPr>
          <w:rFonts w:ascii="Times New Roman" w:hAnsi="Times New Roman" w:cs="Times New Roman"/>
        </w:rPr>
        <w:t xml:space="preserve">. </w:t>
      </w:r>
    </w:p>
    <w:p w14:paraId="0CD4A261" w14:textId="608B3C30" w:rsidR="00B91D12" w:rsidRDefault="00166333" w:rsidP="00726D63">
      <w:pPr>
        <w:pStyle w:val="BodyText"/>
        <w:rPr>
          <w:rFonts w:ascii="Times New Roman" w:eastAsiaTheme="minorEastAsia" w:hAnsi="Times New Roman" w:cs="Times New Roman"/>
        </w:rPr>
      </w:pPr>
      <w:r w:rsidRPr="00C35C1E">
        <w:rPr>
          <w:rFonts w:ascii="Times New Roman" w:hAnsi="Times New Roman" w:cs="Times New Roman"/>
        </w:rPr>
        <w:lastRenderedPageBreak/>
        <w:t>Going back to</w:t>
      </w:r>
      <w:r w:rsidR="004A0E75" w:rsidRPr="00C35C1E">
        <w:rPr>
          <w:rFonts w:ascii="Times New Roman" w:hAnsi="Times New Roman" w:cs="Times New Roman"/>
        </w:rPr>
        <w:t xml:space="preserve"> </w:t>
      </w:r>
      <w:r w:rsidRPr="00C35C1E">
        <w:rPr>
          <w:rFonts w:ascii="Times New Roman" w:hAnsi="Times New Roman" w:cs="Times New Roman"/>
        </w:rPr>
        <w:t>first principles</w:t>
      </w:r>
      <w:r w:rsidR="00B91D12">
        <w:rPr>
          <w:rFonts w:ascii="Times New Roman" w:hAnsi="Times New Roman" w:cs="Times New Roman"/>
        </w:rPr>
        <w:t xml:space="preserve"> of abundance estimation</w:t>
      </w:r>
      <w:r w:rsidRPr="00C35C1E">
        <w:rPr>
          <w:rFonts w:ascii="Times New Roman" w:hAnsi="Times New Roman" w:cs="Times New Roman"/>
        </w:rPr>
        <w:t>, consider</w:t>
      </w:r>
      <w:r w:rsidR="00A12558" w:rsidRPr="00C35C1E">
        <w:rPr>
          <w:rFonts w:ascii="Times New Roman" w:hAnsi="Times New Roman" w:cs="Times New Roman"/>
        </w:rPr>
        <w:t xml:space="preserve"> the</w:t>
      </w:r>
      <w:r w:rsidR="00AF66A2" w:rsidRPr="00C35C1E">
        <w:rPr>
          <w:rFonts w:ascii="Times New Roman" w:hAnsi="Times New Roman" w:cs="Times New Roman"/>
        </w:rPr>
        <w:t xml:space="preserve"> well</w:t>
      </w:r>
      <w:r w:rsidR="004A0E75" w:rsidRPr="00C35C1E">
        <w:rPr>
          <w:rFonts w:ascii="Times New Roman" w:hAnsi="Times New Roman" w:cs="Times New Roman"/>
        </w:rPr>
        <w:t>-</w:t>
      </w:r>
      <w:r w:rsidR="00AF66A2" w:rsidRPr="00C35C1E">
        <w:rPr>
          <w:rFonts w:ascii="Times New Roman" w:hAnsi="Times New Roman" w:cs="Times New Roman"/>
        </w:rPr>
        <w:t>known Lincoln</w:t>
      </w:r>
      <w:r w:rsidR="00596BBB" w:rsidRPr="00C35C1E">
        <w:rPr>
          <w:rFonts w:ascii="Times New Roman" w:hAnsi="Times New Roman" w:cs="Times New Roman"/>
        </w:rPr>
        <w:t>-Petersen estimator</w:t>
      </w:r>
      <w:ins w:id="28" w:author="Collier, Bret" w:date="2023-04-10T14:00:00Z">
        <w:r w:rsidR="006E5586">
          <w:rPr>
            <w:rFonts w:ascii="Times New Roman" w:hAnsi="Times New Roman" w:cs="Times New Roman"/>
          </w:rPr>
          <w:t xml:space="preserve"> (Sebr 1982)</w:t>
        </w:r>
      </w:ins>
      <w:del w:id="29" w:author="Collier, Bret" w:date="2023-04-10T14:00:00Z">
        <w:r w:rsidR="00596BBB" w:rsidRPr="00C35C1E" w:rsidDel="006E5586">
          <w:rPr>
            <w:rFonts w:ascii="Times New Roman" w:hAnsi="Times New Roman" w:cs="Times New Roman"/>
          </w:rPr>
          <w:delText xml:space="preserve"> </w:delText>
        </w:r>
      </w:del>
      <w:del w:id="30" w:author="Collier, Bret" w:date="2023-04-10T13:59:00Z">
        <w:r w:rsidR="00596BBB" w:rsidRPr="00C35C1E" w:rsidDel="006E5586">
          <w:rPr>
            <w:rFonts w:ascii="Times New Roman" w:hAnsi="Times New Roman" w:cs="Times New Roman"/>
          </w:rPr>
          <w:delText xml:space="preserve">(citation) </w:delText>
        </w:r>
      </w:del>
      <w:r w:rsidR="00596BBB" w:rsidRPr="00C35C1E">
        <w:rPr>
          <w:rFonts w:ascii="Times New Roman" w:hAnsi="Times New Roman" w:cs="Times New Roman"/>
        </w:rPr>
        <w:t xml:space="preserve">for a two-sample </w:t>
      </w:r>
      <w:commentRangeStart w:id="31"/>
      <w:del w:id="32" w:author="Hennig, Jacob Daniel" w:date="2023-04-05T13:40:00Z">
        <w:r w:rsidR="00596BBB" w:rsidRPr="00C35C1E" w:rsidDel="00BD6F15">
          <w:rPr>
            <w:rFonts w:ascii="Times New Roman" w:hAnsi="Times New Roman" w:cs="Times New Roman"/>
          </w:rPr>
          <w:delText>capture</w:delText>
        </w:r>
      </w:del>
      <w:ins w:id="33" w:author="Hennig, Jacob Daniel" w:date="2023-04-05T13:40:00Z">
        <w:r w:rsidR="00BD6F15">
          <w:rPr>
            <w:rFonts w:ascii="Times New Roman" w:hAnsi="Times New Roman" w:cs="Times New Roman"/>
          </w:rPr>
          <w:t>mark</w:t>
        </w:r>
      </w:ins>
      <w:r w:rsidR="00596BBB" w:rsidRPr="00C35C1E">
        <w:rPr>
          <w:rFonts w:ascii="Times New Roman" w:hAnsi="Times New Roman" w:cs="Times New Roman"/>
        </w:rPr>
        <w:t xml:space="preserve">-recapture </w:t>
      </w:r>
      <w:commentRangeEnd w:id="31"/>
      <w:r w:rsidR="00BD6F15">
        <w:rPr>
          <w:rStyle w:val="CommentReference"/>
        </w:rPr>
        <w:commentReference w:id="31"/>
      </w:r>
      <w:ins w:id="34" w:author="Collier, Bret" w:date="2023-04-10T14:02:00Z">
        <w:r w:rsidR="003E2670">
          <w:rPr>
            <w:rFonts w:ascii="Times New Roman" w:hAnsi="Times New Roman" w:cs="Times New Roman"/>
          </w:rPr>
          <w:t>survey</w:t>
        </w:r>
      </w:ins>
      <w:del w:id="35" w:author="Collier, Bret" w:date="2023-04-10T14:02:00Z">
        <w:r w:rsidR="00596BBB" w:rsidRPr="00C35C1E" w:rsidDel="003E2670">
          <w:rPr>
            <w:rFonts w:ascii="Times New Roman" w:hAnsi="Times New Roman" w:cs="Times New Roman"/>
          </w:rPr>
          <w:delText>or double observer sighting survey (</w:delText>
        </w:r>
      </w:del>
      <w:del w:id="36" w:author="Collier, Bret" w:date="2023-04-10T13:59:00Z">
        <w:r w:rsidR="00596BBB" w:rsidRPr="00C35C1E" w:rsidDel="006E5586">
          <w:rPr>
            <w:rFonts w:ascii="Times New Roman" w:hAnsi="Times New Roman" w:cs="Times New Roman"/>
          </w:rPr>
          <w:delText>citation</w:delText>
        </w:r>
      </w:del>
      <w:del w:id="37" w:author="Collier, Bret" w:date="2023-04-10T14:02:00Z">
        <w:r w:rsidR="00596BBB" w:rsidRPr="00C35C1E" w:rsidDel="003E2670">
          <w:rPr>
            <w:rFonts w:ascii="Times New Roman" w:hAnsi="Times New Roman" w:cs="Times New Roman"/>
          </w:rPr>
          <w:delText>)</w:delText>
        </w:r>
      </w:del>
      <w:r w:rsidR="00596BBB" w:rsidRPr="00C35C1E">
        <w:rPr>
          <w:rFonts w:ascii="Times New Roman" w:hAnsi="Times New Roman" w:cs="Times New Roman"/>
        </w:rPr>
        <w:t xml:space="preserve">. </w:t>
      </w:r>
      <w:r w:rsidR="00A12558" w:rsidRPr="00C35C1E">
        <w:rPr>
          <w:rFonts w:ascii="Times New Roman" w:hAnsi="Times New Roman" w:cs="Times New Roman"/>
        </w:rPr>
        <w:t>A</w:t>
      </w:r>
      <w:r w:rsidR="00596BBB" w:rsidRPr="00C35C1E">
        <w:rPr>
          <w:rFonts w:ascii="Times New Roman" w:hAnsi="Times New Roman" w:cs="Times New Roman"/>
        </w:rPr>
        <w:t>nimals captured or sighted in each sample are mark</w:t>
      </w:r>
      <w:r w:rsidR="00B91D12">
        <w:rPr>
          <w:rFonts w:ascii="Times New Roman" w:hAnsi="Times New Roman" w:cs="Times New Roman"/>
        </w:rPr>
        <w:t>ed</w:t>
      </w:r>
      <w:r w:rsidR="00596BBB" w:rsidRPr="00C35C1E">
        <w:rPr>
          <w:rFonts w:ascii="Times New Roman" w:hAnsi="Times New Roman" w:cs="Times New Roman"/>
        </w:rPr>
        <w:t xml:space="preserve"> which can be detected or not detected in the</w:t>
      </w:r>
      <w:r w:rsidR="00A12558" w:rsidRPr="00C35C1E">
        <w:rPr>
          <w:rFonts w:ascii="Times New Roman" w:hAnsi="Times New Roman" w:cs="Times New Roman"/>
        </w:rPr>
        <w:t xml:space="preserve"> subsequent</w:t>
      </w:r>
      <w:r w:rsidR="00596BBB" w:rsidRPr="00C35C1E">
        <w:rPr>
          <w:rFonts w:ascii="Times New Roman" w:hAnsi="Times New Roman" w:cs="Times New Roman"/>
        </w:rPr>
        <w:t xml:space="preserve"> sample</w:t>
      </w:r>
      <w:del w:id="38" w:author="Hennig, Jacob Daniel" w:date="2023-04-05T15:17:00Z">
        <w:r w:rsidR="00596BBB" w:rsidRPr="00C35C1E" w:rsidDel="00B52E02">
          <w:rPr>
            <w:rFonts w:ascii="Times New Roman" w:hAnsi="Times New Roman" w:cs="Times New Roman"/>
          </w:rPr>
          <w:delText xml:space="preserve">.  </w:delText>
        </w:r>
      </w:del>
      <w:ins w:id="39" w:author="Hennig, Jacob Daniel" w:date="2023-04-05T15:17:00Z">
        <w:r w:rsidR="00B52E02" w:rsidRPr="00C35C1E">
          <w:rPr>
            <w:rFonts w:ascii="Times New Roman" w:hAnsi="Times New Roman" w:cs="Times New Roman"/>
          </w:rPr>
          <w:t xml:space="preserve">. </w:t>
        </w:r>
      </w:ins>
      <w:r w:rsidR="00596BBB" w:rsidRPr="00C35C1E">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sidR="00596BBB" w:rsidRPr="00C35C1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sidR="00596BBB" w:rsidRPr="00C35C1E">
        <w:rPr>
          <w:rFonts w:ascii="Times New Roman" w:hAnsi="Times New Roman" w:cs="Times New Roman"/>
        </w:rPr>
        <w:t xml:space="preserve"> be the counts in the first and second samples and let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00596BBB" w:rsidRPr="00C35C1E">
        <w:rPr>
          <w:rFonts w:ascii="Times New Roman" w:eastAsiaTheme="minorEastAsia" w:hAnsi="Times New Roman" w:cs="Times New Roman"/>
        </w:rPr>
        <w:t xml:space="preserve"> be the count of those </w:t>
      </w:r>
      <w:r w:rsidR="00401004" w:rsidRPr="00C35C1E">
        <w:rPr>
          <w:rFonts w:ascii="Times New Roman" w:eastAsiaTheme="minorEastAsia" w:hAnsi="Times New Roman" w:cs="Times New Roman"/>
        </w:rPr>
        <w:t>detected</w:t>
      </w:r>
      <w:r w:rsidR="00596BBB" w:rsidRPr="00C35C1E">
        <w:rPr>
          <w:rFonts w:ascii="Times New Roman" w:eastAsiaTheme="minorEastAsia" w:hAnsi="Times New Roman" w:cs="Times New Roman"/>
        </w:rPr>
        <w:t xml:space="preserve"> in </w:t>
      </w:r>
      <w:r w:rsidR="004A0E75" w:rsidRPr="00C35C1E">
        <w:rPr>
          <w:rFonts w:ascii="Times New Roman" w:eastAsiaTheme="minorEastAsia" w:hAnsi="Times New Roman" w:cs="Times New Roman"/>
        </w:rPr>
        <w:t xml:space="preserve">sample 2 that were also </w:t>
      </w:r>
      <w:r w:rsidR="00401004" w:rsidRPr="00C35C1E">
        <w:rPr>
          <w:rFonts w:ascii="Times New Roman" w:eastAsiaTheme="minorEastAsia" w:hAnsi="Times New Roman" w:cs="Times New Roman"/>
        </w:rPr>
        <w:t>detected</w:t>
      </w:r>
      <w:r w:rsidR="004A0E75" w:rsidRPr="00C35C1E">
        <w:rPr>
          <w:rFonts w:ascii="Times New Roman" w:eastAsiaTheme="minorEastAsia" w:hAnsi="Times New Roman" w:cs="Times New Roman"/>
        </w:rPr>
        <w:t xml:space="preserve"> in sample 1</w:t>
      </w:r>
      <w:r w:rsidR="00B52E02" w:rsidRPr="00C35C1E">
        <w:rPr>
          <w:rFonts w:ascii="Times New Roman" w:eastAsiaTheme="minorEastAsia" w:hAnsi="Times New Roman" w:cs="Times New Roman"/>
        </w:rPr>
        <w:t xml:space="preserve">. </w:t>
      </w:r>
      <w:r w:rsidR="004A0E75" w:rsidRPr="00C35C1E">
        <w:rPr>
          <w:rFonts w:ascii="Times New Roman" w:eastAsiaTheme="minorEastAsia" w:hAnsi="Times New Roman" w:cs="Times New Roman"/>
        </w:rPr>
        <w:t xml:space="preserve">The detection probability estimator for each sample is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den>
        </m:f>
      </m:oMath>
      <w:r w:rsidR="004A0E75" w:rsidRPr="00C35C1E">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den>
        </m:f>
      </m:oMath>
      <w:r w:rsidR="001446B3" w:rsidRPr="00C35C1E">
        <w:rPr>
          <w:rFonts w:ascii="Times New Roman" w:eastAsiaTheme="minorEastAsia" w:hAnsi="Times New Roman" w:cs="Times New Roman"/>
        </w:rPr>
        <w:t xml:space="preserve"> and the abundance estimate is </w:t>
      </w:r>
      <m:oMath>
        <m:acc>
          <m:accPr>
            <m:ctrlPr>
              <w:rPr>
                <w:rFonts w:ascii="Cambria Math" w:eastAsiaTheme="minorEastAsia" w:hAnsi="Cambria Math" w:cs="Times New Roman"/>
                <w:i/>
              </w:rPr>
            </m:ctrlPr>
          </m:accPr>
          <m:e>
            <m:r>
              <w:rPr>
                <w:rFonts w:ascii="Cambria Math" w:eastAsiaTheme="minorEastAsia" w:hAnsi="Cambria Math" w:cs="Times New Roman"/>
              </w:rPr>
              <m:t>N</m:t>
            </m:r>
          </m:e>
        </m:acc>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en>
        </m:f>
      </m:oMath>
      <w:r w:rsidR="001446B3" w:rsidRPr="00C35C1E">
        <w:rPr>
          <w:rFonts w:ascii="Times New Roman" w:eastAsiaTheme="minorEastAsia" w:hAnsi="Times New Roman" w:cs="Times New Roman"/>
        </w:rPr>
        <w:t xml:space="preserve"> which is the</w:t>
      </w:r>
      <w:r w:rsidR="008D1F69" w:rsidRPr="00C35C1E">
        <w:rPr>
          <w:rFonts w:ascii="Times New Roman" w:eastAsiaTheme="minorEastAsia" w:hAnsi="Times New Roman" w:cs="Times New Roman"/>
        </w:rPr>
        <w:t xml:space="preserve"> </w:t>
      </w:r>
      <w:r w:rsidR="001446B3" w:rsidRPr="00C35C1E">
        <w:rPr>
          <w:rFonts w:ascii="Times New Roman" w:eastAsiaTheme="minorEastAsia" w:hAnsi="Times New Roman" w:cs="Times New Roman"/>
        </w:rPr>
        <w:t xml:space="preserve">count divided by the sample inclusion probability which we will </w:t>
      </w:r>
      <w:r w:rsidR="00A12558" w:rsidRPr="00C35C1E">
        <w:rPr>
          <w:rFonts w:ascii="Times New Roman" w:eastAsiaTheme="minorEastAsia" w:hAnsi="Times New Roman" w:cs="Times New Roman"/>
        </w:rPr>
        <w:t>designate as</w:t>
      </w:r>
      <w:r w:rsidR="001446B3" w:rsidRPr="00C35C1E">
        <w:rPr>
          <w:rFonts w:ascii="Times New Roman" w:eastAsiaTheme="minorEastAsia" w:hAnsi="Times New Roman" w:cs="Times New Roman"/>
        </w:rPr>
        <w:t xml:space="preserve"> detection probability</w:t>
      </w:r>
      <w:r w:rsidR="008D1F69" w:rsidRPr="00C35C1E">
        <w:rPr>
          <w:rFonts w:ascii="Times New Roman" w:eastAsiaTheme="minorEastAsia" w:hAnsi="Times New Roman" w:cs="Times New Roman"/>
        </w:rPr>
        <w:t xml:space="preserve"> here</w:t>
      </w:r>
      <w:r w:rsidR="00756CDD" w:rsidRPr="00C35C1E">
        <w:rPr>
          <w:rFonts w:ascii="Times New Roman" w:eastAsiaTheme="minorEastAsia" w:hAnsi="Times New Roman" w:cs="Times New Roman"/>
        </w:rPr>
        <w:t>after</w:t>
      </w:r>
      <w:r w:rsidR="001446B3" w:rsidRPr="00C35C1E">
        <w:rPr>
          <w:rFonts w:ascii="Times New Roman" w:eastAsiaTheme="minorEastAsia" w:hAnsi="Times New Roman" w:cs="Times New Roman"/>
        </w:rPr>
        <w:t>.</w:t>
      </w:r>
      <w:r w:rsidR="00841611" w:rsidRPr="00C35C1E">
        <w:rPr>
          <w:rFonts w:ascii="Times New Roman" w:eastAsiaTheme="minorEastAsia" w:hAnsi="Times New Roman" w:cs="Times New Roman"/>
        </w:rPr>
        <w:t xml:space="preserve"> </w:t>
      </w:r>
    </w:p>
    <w:p w14:paraId="652A556A" w14:textId="1A0FC14A" w:rsidR="002A042F" w:rsidRPr="00B91D12" w:rsidRDefault="001446B3" w:rsidP="00B91D12">
      <w:pPr>
        <w:pStyle w:val="BodyText"/>
        <w:ind w:firstLine="720"/>
        <w:rPr>
          <w:rFonts w:ascii="Times New Roman" w:eastAsiaTheme="minorEastAsia" w:hAnsi="Times New Roman" w:cs="Times New Roman"/>
        </w:rPr>
      </w:pPr>
      <w:r w:rsidRPr="00C35C1E">
        <w:rPr>
          <w:rFonts w:ascii="Times New Roman" w:eastAsiaTheme="minorEastAsia" w:hAnsi="Times New Roman" w:cs="Times New Roman"/>
        </w:rPr>
        <w:t>The Lincoln-Petersen estimator assumes detection probability differ</w:t>
      </w:r>
      <w:r w:rsidR="00B91D12">
        <w:rPr>
          <w:rFonts w:ascii="Times New Roman" w:eastAsiaTheme="minorEastAsia" w:hAnsi="Times New Roman" w:cs="Times New Roman"/>
        </w:rPr>
        <w:t>s</w:t>
      </w:r>
      <w:r w:rsidRPr="00C35C1E">
        <w:rPr>
          <w:rFonts w:ascii="Times New Roman" w:eastAsiaTheme="minorEastAsia" w:hAnsi="Times New Roman" w:cs="Times New Roman"/>
        </w:rPr>
        <w:t xml:space="preserve"> for each </w:t>
      </w:r>
      <w:r w:rsidR="00756CDD" w:rsidRPr="00C35C1E">
        <w:rPr>
          <w:rFonts w:ascii="Times New Roman" w:eastAsiaTheme="minorEastAsia" w:hAnsi="Times New Roman" w:cs="Times New Roman"/>
        </w:rPr>
        <w:t>sample,</w:t>
      </w:r>
      <w:r w:rsidRPr="00C35C1E">
        <w:rPr>
          <w:rFonts w:ascii="Times New Roman" w:eastAsiaTheme="minorEastAsia" w:hAnsi="Times New Roman" w:cs="Times New Roman"/>
        </w:rPr>
        <w:t xml:space="preserve"> but all animals have the same (homogeneous) detection probability within </w:t>
      </w:r>
      <w:r w:rsidR="00AE30CC" w:rsidRPr="00C35C1E">
        <w:rPr>
          <w:rFonts w:ascii="Times New Roman" w:eastAsiaTheme="minorEastAsia" w:hAnsi="Times New Roman" w:cs="Times New Roman"/>
        </w:rPr>
        <w:t xml:space="preserve">a </w:t>
      </w:r>
      <w:r w:rsidRPr="00C35C1E">
        <w:rPr>
          <w:rFonts w:ascii="Times New Roman" w:eastAsiaTheme="minorEastAsia" w:hAnsi="Times New Roman" w:cs="Times New Roman"/>
        </w:rPr>
        <w:t>sample</w:t>
      </w:r>
      <w:r w:rsidR="00B52E02" w:rsidRPr="00C35C1E">
        <w:rPr>
          <w:rFonts w:ascii="Times New Roman" w:eastAsiaTheme="minorEastAsia" w:hAnsi="Times New Roman" w:cs="Times New Roman"/>
        </w:rPr>
        <w:t xml:space="preserve">. </w:t>
      </w:r>
      <w:r w:rsidR="00AE30CC" w:rsidRPr="00C35C1E">
        <w:rPr>
          <w:rFonts w:ascii="Times New Roman" w:eastAsiaTheme="minorEastAsia" w:hAnsi="Times New Roman" w:cs="Times New Roman"/>
        </w:rPr>
        <w:t>However, as homogeneity is rarely the case in field studies</w:t>
      </w:r>
      <w:del w:id="40" w:author="Collier, Bret" w:date="2023-04-10T14:02:00Z">
        <w:r w:rsidR="00AE30CC" w:rsidRPr="00C35C1E" w:rsidDel="003E2670">
          <w:rPr>
            <w:rFonts w:ascii="Times New Roman" w:eastAsiaTheme="minorEastAsia" w:hAnsi="Times New Roman" w:cs="Times New Roman"/>
          </w:rPr>
          <w:delText xml:space="preserve"> (citations)</w:delText>
        </w:r>
      </w:del>
      <w:r w:rsidR="00AE30CC" w:rsidRPr="00C35C1E">
        <w:rPr>
          <w:rFonts w:ascii="Times New Roman" w:eastAsiaTheme="minorEastAsia" w:hAnsi="Times New Roman" w:cs="Times New Roman"/>
        </w:rPr>
        <w:t>, it</w:t>
      </w:r>
      <w:r w:rsidR="00B91D12">
        <w:rPr>
          <w:rFonts w:ascii="Times New Roman" w:eastAsiaTheme="minorEastAsia" w:hAnsi="Times New Roman" w:cs="Times New Roman"/>
        </w:rPr>
        <w:t xml:space="preserve"> </w:t>
      </w:r>
      <w:del w:id="41" w:author="Collier, Bret" w:date="2023-04-10T14:02:00Z">
        <w:r w:rsidR="00B91D12" w:rsidDel="003E2670">
          <w:rPr>
            <w:rFonts w:ascii="Times New Roman" w:eastAsiaTheme="minorEastAsia" w:hAnsi="Times New Roman" w:cs="Times New Roman"/>
          </w:rPr>
          <w:delText>has been</w:delText>
        </w:r>
      </w:del>
      <w:ins w:id="42" w:author="Collier, Bret" w:date="2023-04-10T14:02:00Z">
        <w:r w:rsidR="003E2670">
          <w:rPr>
            <w:rFonts w:ascii="Times New Roman" w:eastAsiaTheme="minorEastAsia" w:hAnsi="Times New Roman" w:cs="Times New Roman"/>
          </w:rPr>
          <w:t>is</w:t>
        </w:r>
      </w:ins>
      <w:r w:rsidR="00AE30CC" w:rsidRPr="00C35C1E">
        <w:rPr>
          <w:rFonts w:ascii="Times New Roman" w:eastAsiaTheme="minorEastAsia" w:hAnsi="Times New Roman" w:cs="Times New Roman"/>
        </w:rPr>
        <w:t xml:space="preserve"> well established that when</w:t>
      </w:r>
      <w:r w:rsidR="00C1544F" w:rsidRPr="00C35C1E">
        <w:rPr>
          <w:rFonts w:ascii="Times New Roman" w:eastAsiaTheme="minorEastAsia" w:hAnsi="Times New Roman" w:cs="Times New Roman"/>
        </w:rPr>
        <w:t xml:space="preserve"> detection probabilities are heterogeneous</w:t>
      </w:r>
      <w:r w:rsidR="00A437D0">
        <w:rPr>
          <w:rFonts w:ascii="Times New Roman" w:eastAsiaTheme="minorEastAsia" w:hAnsi="Times New Roman" w:cs="Times New Roman"/>
        </w:rPr>
        <w:t>,</w:t>
      </w:r>
      <w:r w:rsidR="00C1544F" w:rsidRPr="00C35C1E">
        <w:rPr>
          <w:rFonts w:ascii="Times New Roman" w:eastAsiaTheme="minorEastAsia" w:hAnsi="Times New Roman" w:cs="Times New Roman"/>
        </w:rPr>
        <w:t xml:space="preserve"> abundance estimat</w:t>
      </w:r>
      <w:r w:rsidR="00AE30CC" w:rsidRPr="00C35C1E">
        <w:rPr>
          <w:rFonts w:ascii="Times New Roman" w:eastAsiaTheme="minorEastAsia" w:hAnsi="Times New Roman" w:cs="Times New Roman"/>
        </w:rPr>
        <w:t>es</w:t>
      </w:r>
      <w:r w:rsidR="00C1544F" w:rsidRPr="00C35C1E">
        <w:rPr>
          <w:rFonts w:ascii="Times New Roman" w:eastAsiaTheme="minorEastAsia" w:hAnsi="Times New Roman" w:cs="Times New Roman"/>
        </w:rPr>
        <w:t xml:space="preserve"> will </w:t>
      </w:r>
      <w:r w:rsidR="00AE30CC" w:rsidRPr="00C35C1E">
        <w:rPr>
          <w:rFonts w:ascii="Times New Roman" w:eastAsiaTheme="minorEastAsia" w:hAnsi="Times New Roman" w:cs="Times New Roman"/>
        </w:rPr>
        <w:t>exhibit</w:t>
      </w:r>
      <w:r w:rsidR="00C1544F" w:rsidRPr="00C35C1E">
        <w:rPr>
          <w:rFonts w:ascii="Times New Roman" w:eastAsiaTheme="minorEastAsia" w:hAnsi="Times New Roman" w:cs="Times New Roman"/>
        </w:rPr>
        <w:t xml:space="preserve"> negative bias</w:t>
      </w:r>
      <w:r w:rsidR="00F13030" w:rsidRPr="00C35C1E">
        <w:rPr>
          <w:rFonts w:ascii="Times New Roman" w:hAnsi="Times New Roman" w:cs="Times New Roman"/>
        </w:rPr>
        <w:t xml:space="preserve"> (Cormack 196</w:t>
      </w:r>
      <w:r w:rsidR="00DC59C2" w:rsidRPr="00C35C1E">
        <w:rPr>
          <w:rFonts w:ascii="Times New Roman" w:hAnsi="Times New Roman" w:cs="Times New Roman"/>
        </w:rPr>
        <w:t>6</w:t>
      </w:r>
      <w:r w:rsidR="00F13030" w:rsidRPr="00C35C1E">
        <w:rPr>
          <w:rFonts w:ascii="Times New Roman" w:hAnsi="Times New Roman" w:cs="Times New Roman"/>
        </w:rPr>
        <w:t>, Otis et al. 1978)</w:t>
      </w:r>
      <w:r w:rsidR="00E033C0" w:rsidRPr="00C35C1E">
        <w:rPr>
          <w:rFonts w:ascii="Times New Roman" w:hAnsi="Times New Roman" w:cs="Times New Roman"/>
        </w:rPr>
        <w:t xml:space="preserve">. </w:t>
      </w:r>
      <w:r w:rsidR="00214F8A" w:rsidRPr="00C35C1E">
        <w:rPr>
          <w:rFonts w:ascii="Times New Roman" w:hAnsi="Times New Roman" w:cs="Times New Roman"/>
        </w:rPr>
        <w:t xml:space="preserve">Thus, an </w:t>
      </w:r>
      <w:r w:rsidR="00F13030" w:rsidRPr="00C35C1E">
        <w:rPr>
          <w:rFonts w:ascii="Times New Roman" w:hAnsi="Times New Roman" w:cs="Times New Roman"/>
        </w:rPr>
        <w:t xml:space="preserve">extensive </w:t>
      </w:r>
      <w:r w:rsidR="0082683F" w:rsidRPr="00C35C1E">
        <w:rPr>
          <w:rFonts w:ascii="Times New Roman" w:hAnsi="Times New Roman" w:cs="Times New Roman"/>
        </w:rPr>
        <w:t xml:space="preserve">suite of </w:t>
      </w:r>
      <w:r w:rsidR="00214F8A" w:rsidRPr="00C35C1E">
        <w:rPr>
          <w:rFonts w:ascii="Times New Roman" w:hAnsi="Times New Roman" w:cs="Times New Roman"/>
        </w:rPr>
        <w:t xml:space="preserve">mark-recapture </w:t>
      </w:r>
      <w:r w:rsidR="0082683F" w:rsidRPr="00C35C1E">
        <w:rPr>
          <w:rFonts w:ascii="Times New Roman" w:hAnsi="Times New Roman" w:cs="Times New Roman"/>
        </w:rPr>
        <w:t>methods intended to provide</w:t>
      </w:r>
      <w:r w:rsidR="00F13030" w:rsidRPr="00C35C1E">
        <w:rPr>
          <w:rFonts w:ascii="Times New Roman" w:hAnsi="Times New Roman" w:cs="Times New Roman"/>
        </w:rPr>
        <w:t xml:space="preserve"> ways to cope with heterogeneity</w:t>
      </w:r>
      <w:r w:rsidR="00214F8A" w:rsidRPr="00C35C1E">
        <w:rPr>
          <w:rFonts w:ascii="Times New Roman" w:hAnsi="Times New Roman" w:cs="Times New Roman"/>
        </w:rPr>
        <w:t xml:space="preserve"> have been developed</w:t>
      </w:r>
      <w:r w:rsidR="00B91D12">
        <w:rPr>
          <w:rFonts w:ascii="Times New Roman" w:hAnsi="Times New Roman" w:cs="Times New Roman"/>
        </w:rPr>
        <w:t>, including</w:t>
      </w:r>
      <w:r w:rsidR="00F129F1" w:rsidRPr="00C35C1E">
        <w:rPr>
          <w:rFonts w:ascii="Times New Roman" w:hAnsi="Times New Roman" w:cs="Times New Roman"/>
        </w:rPr>
        <w:t xml:space="preserve"> </w:t>
      </w:r>
      <w:r w:rsidR="00214F8A" w:rsidRPr="00C35C1E">
        <w:rPr>
          <w:rFonts w:ascii="Times New Roman" w:hAnsi="Times New Roman" w:cs="Times New Roman"/>
        </w:rPr>
        <w:t xml:space="preserve">techniques </w:t>
      </w:r>
      <w:r w:rsidR="00F129F1" w:rsidRPr="00C35C1E">
        <w:rPr>
          <w:rFonts w:ascii="Times New Roman" w:hAnsi="Times New Roman" w:cs="Times New Roman"/>
        </w:rPr>
        <w:t xml:space="preserve">which </w:t>
      </w:r>
      <w:r w:rsidR="00F13030" w:rsidRPr="00C35C1E">
        <w:rPr>
          <w:rFonts w:ascii="Times New Roman" w:hAnsi="Times New Roman" w:cs="Times New Roman"/>
        </w:rPr>
        <w:t>incorporat</w:t>
      </w:r>
      <w:r w:rsidR="00F129F1" w:rsidRPr="00C35C1E">
        <w:rPr>
          <w:rFonts w:ascii="Times New Roman" w:hAnsi="Times New Roman" w:cs="Times New Roman"/>
        </w:rPr>
        <w:t>e</w:t>
      </w:r>
      <w:r w:rsidR="00F13030" w:rsidRPr="00C35C1E">
        <w:rPr>
          <w:rFonts w:ascii="Times New Roman" w:hAnsi="Times New Roman" w:cs="Times New Roman"/>
        </w:rPr>
        <w:t xml:space="preserve"> </w:t>
      </w:r>
      <w:r w:rsidR="008861A3" w:rsidRPr="00C35C1E">
        <w:rPr>
          <w:rFonts w:ascii="Times New Roman" w:hAnsi="Times New Roman" w:cs="Times New Roman"/>
        </w:rPr>
        <w:t xml:space="preserve">observable </w:t>
      </w:r>
      <w:r w:rsidR="00F13030" w:rsidRPr="00C35C1E">
        <w:rPr>
          <w:rFonts w:ascii="Times New Roman" w:hAnsi="Times New Roman" w:cs="Times New Roman"/>
        </w:rPr>
        <w:t xml:space="preserve">covariates </w:t>
      </w:r>
      <w:r w:rsidR="008861A3" w:rsidRPr="00C35C1E">
        <w:rPr>
          <w:rFonts w:ascii="Times New Roman" w:hAnsi="Times New Roman" w:cs="Times New Roman"/>
        </w:rPr>
        <w:t>allowing</w:t>
      </w:r>
      <w:r w:rsidR="00F13030" w:rsidRPr="00C35C1E">
        <w:rPr>
          <w:rFonts w:ascii="Times New Roman" w:hAnsi="Times New Roman" w:cs="Times New Roman"/>
        </w:rPr>
        <w:t xml:space="preserve"> </w:t>
      </w:r>
      <w:r w:rsidR="008861A3" w:rsidRPr="00C35C1E">
        <w:rPr>
          <w:rFonts w:ascii="Times New Roman" w:hAnsi="Times New Roman" w:cs="Times New Roman"/>
        </w:rPr>
        <w:t>heterogeneity in capture probabilities (</w:t>
      </w:r>
      <w:r w:rsidR="00F13030" w:rsidRPr="00C35C1E">
        <w:rPr>
          <w:rFonts w:ascii="Times New Roman" w:hAnsi="Times New Roman" w:cs="Times New Roman"/>
        </w:rPr>
        <w:t xml:space="preserve">Huggins 1989,1991), random effects following a specified distribution (Burnham and Overton 1978, Pledger and Efford 1998, and White and Cooch 2017), mixture distributions (Pledger 2000, Dorazio and Royle 2003), and a non-parametric jackknife estimator (Burnham and Overton 1979). </w:t>
      </w:r>
    </w:p>
    <w:p w14:paraId="799E0EB7" w14:textId="0E54AA21" w:rsidR="00623460" w:rsidRPr="00C35C1E" w:rsidRDefault="008D1F69" w:rsidP="00726D63">
      <w:pPr>
        <w:pStyle w:val="BodyText"/>
        <w:rPr>
          <w:rFonts w:ascii="Times New Roman" w:hAnsi="Times New Roman" w:cs="Times New Roman"/>
        </w:rPr>
      </w:pPr>
      <w:r w:rsidRPr="00C35C1E">
        <w:rPr>
          <w:rFonts w:ascii="Times New Roman" w:hAnsi="Times New Roman" w:cs="Times New Roman"/>
        </w:rPr>
        <w:t>Distance sampling</w:t>
      </w:r>
      <w:r w:rsidR="00B91D12">
        <w:rPr>
          <w:rFonts w:ascii="Times New Roman" w:hAnsi="Times New Roman" w:cs="Times New Roman"/>
        </w:rPr>
        <w:t xml:space="preserve"> approaches</w:t>
      </w:r>
      <w:r w:rsidR="00214F8A" w:rsidRPr="00C35C1E">
        <w:rPr>
          <w:rFonts w:ascii="Times New Roman" w:hAnsi="Times New Roman" w:cs="Times New Roman"/>
        </w:rPr>
        <w:t xml:space="preserve">, however, </w:t>
      </w:r>
      <w:r w:rsidRPr="00C35C1E">
        <w:rPr>
          <w:rFonts w:ascii="Times New Roman" w:hAnsi="Times New Roman" w:cs="Times New Roman"/>
        </w:rPr>
        <w:t xml:space="preserve">uses a different approach to estimating </w:t>
      </w:r>
      <w:r w:rsidR="008E31CA" w:rsidRPr="00C35C1E">
        <w:rPr>
          <w:rFonts w:ascii="Times New Roman" w:hAnsi="Times New Roman" w:cs="Times New Roman"/>
        </w:rPr>
        <w:t xml:space="preserve">the sample inclusion </w:t>
      </w:r>
      <w:r w:rsidRPr="00C35C1E">
        <w:rPr>
          <w:rFonts w:ascii="Times New Roman" w:hAnsi="Times New Roman" w:cs="Times New Roman"/>
        </w:rPr>
        <w:t>probability and</w:t>
      </w:r>
      <w:r w:rsidR="008E31CA" w:rsidRPr="00C35C1E">
        <w:rPr>
          <w:rFonts w:ascii="Times New Roman" w:hAnsi="Times New Roman" w:cs="Times New Roman"/>
        </w:rPr>
        <w:t xml:space="preserve"> hence</w:t>
      </w:r>
      <w:r w:rsidRPr="00C35C1E">
        <w:rPr>
          <w:rFonts w:ascii="Times New Roman" w:hAnsi="Times New Roman" w:cs="Times New Roman"/>
        </w:rPr>
        <w:t xml:space="preserve"> abundance. </w:t>
      </w:r>
      <w:r w:rsidR="00611B37">
        <w:rPr>
          <w:rFonts w:ascii="Times New Roman" w:hAnsi="Times New Roman" w:cs="Times New Roman"/>
        </w:rPr>
        <w:t>Under</w:t>
      </w:r>
      <w:r w:rsidR="008E31CA" w:rsidRPr="00C35C1E">
        <w:rPr>
          <w:rFonts w:ascii="Times New Roman" w:hAnsi="Times New Roman" w:cs="Times New Roman"/>
        </w:rPr>
        <w:t xml:space="preserve"> the </w:t>
      </w:r>
      <w:r w:rsidRPr="00C35C1E">
        <w:rPr>
          <w:rFonts w:ascii="Times New Roman" w:hAnsi="Times New Roman" w:cs="Times New Roman"/>
        </w:rPr>
        <w:t xml:space="preserve">assumption of </w:t>
      </w:r>
      <w:r w:rsidR="00F92F8A" w:rsidRPr="00C35C1E">
        <w:rPr>
          <w:rFonts w:ascii="Times New Roman" w:hAnsi="Times New Roman" w:cs="Times New Roman"/>
        </w:rPr>
        <w:t xml:space="preserve">random </w:t>
      </w:r>
      <w:r w:rsidRPr="00C35C1E">
        <w:rPr>
          <w:rFonts w:ascii="Times New Roman" w:hAnsi="Times New Roman" w:cs="Times New Roman"/>
        </w:rPr>
        <w:t xml:space="preserve">line placement relative to animal distribution, the expected number </w:t>
      </w:r>
      <w:r w:rsidR="008E31CA" w:rsidRPr="00C35C1E">
        <w:rPr>
          <w:rFonts w:ascii="Times New Roman" w:hAnsi="Times New Roman" w:cs="Times New Roman"/>
        </w:rPr>
        <w:t xml:space="preserve">of observations </w:t>
      </w:r>
      <w:r w:rsidR="00F92F8A" w:rsidRPr="00C35C1E">
        <w:rPr>
          <w:rFonts w:ascii="Times New Roman" w:hAnsi="Times New Roman" w:cs="Times New Roman"/>
        </w:rPr>
        <w:t xml:space="preserve">at each perpendicular distance </w:t>
      </w:r>
      <w:r w:rsidR="00E46CD1" w:rsidRPr="00C35C1E">
        <w:rPr>
          <w:rFonts w:ascii="Times New Roman" w:hAnsi="Times New Roman" w:cs="Times New Roman"/>
          <w:i/>
          <w:iCs/>
        </w:rPr>
        <w:t>x</w:t>
      </w:r>
      <w:r w:rsidR="00E46CD1" w:rsidRPr="00C35C1E">
        <w:rPr>
          <w:rFonts w:ascii="Times New Roman" w:hAnsi="Times New Roman" w:cs="Times New Roman"/>
        </w:rPr>
        <w:t xml:space="preserve"> </w:t>
      </w:r>
      <w:r w:rsidR="00F92F8A" w:rsidRPr="00C35C1E">
        <w:rPr>
          <w:rFonts w:ascii="Times New Roman" w:hAnsi="Times New Roman" w:cs="Times New Roman"/>
        </w:rPr>
        <w:t>from the line should follow a uniform distribution</w:t>
      </w:r>
      <w:r w:rsidR="00B52E02" w:rsidRPr="00C35C1E">
        <w:rPr>
          <w:rFonts w:ascii="Times New Roman" w:hAnsi="Times New Roman" w:cs="Times New Roman"/>
        </w:rPr>
        <w:t xml:space="preserve">. </w:t>
      </w:r>
      <w:r w:rsidR="00F92F8A" w:rsidRPr="00C35C1E">
        <w:rPr>
          <w:rFonts w:ascii="Times New Roman" w:hAnsi="Times New Roman" w:cs="Times New Roman"/>
        </w:rPr>
        <w:t>All animals at 0 distance are assumed to be detected and conceptually</w:t>
      </w:r>
      <w:r w:rsidR="00611B37">
        <w:rPr>
          <w:rFonts w:ascii="Times New Roman" w:hAnsi="Times New Roman" w:cs="Times New Roman"/>
        </w:rPr>
        <w:t xml:space="preserve"> the</w:t>
      </w:r>
      <w:r w:rsidR="00F92F8A" w:rsidRPr="00C35C1E">
        <w:rPr>
          <w:rFonts w:ascii="Times New Roman" w:hAnsi="Times New Roman" w:cs="Times New Roman"/>
        </w:rPr>
        <w:t xml:space="preserve"> </w:t>
      </w:r>
      <w:r w:rsidR="00E46CD1" w:rsidRPr="00C35C1E">
        <w:rPr>
          <w:rFonts w:ascii="Times New Roman" w:hAnsi="Times New Roman" w:cs="Times New Roman"/>
        </w:rPr>
        <w:t xml:space="preserve">detection </w:t>
      </w:r>
      <w:r w:rsidR="00F92F8A" w:rsidRPr="00C35C1E">
        <w:rPr>
          <w:rFonts w:ascii="Times New Roman" w:hAnsi="Times New Roman" w:cs="Times New Roman"/>
        </w:rPr>
        <w:t>probability (</w:t>
      </w:r>
      <m:oMath>
        <m:r>
          <w:rPr>
            <w:rFonts w:ascii="Cambria Math" w:hAnsi="Cambria Math" w:cs="Times New Roman"/>
          </w:rPr>
          <m:t>g(x)</m:t>
        </m:r>
      </m:oMath>
      <w:r w:rsidR="00F92F8A" w:rsidRPr="00C35C1E">
        <w:rPr>
          <w:rFonts w:ascii="Times New Roman" w:hAnsi="Times New Roman" w:cs="Times New Roman"/>
        </w:rPr>
        <w:t xml:space="preserve">) at distance </w:t>
      </w:r>
      <w:r w:rsidR="00F92F8A" w:rsidRPr="00C35C1E">
        <w:rPr>
          <w:rFonts w:ascii="Times New Roman" w:hAnsi="Times New Roman" w:cs="Times New Roman"/>
          <w:i/>
          <w:iCs/>
        </w:rPr>
        <w:t>x</w:t>
      </w:r>
      <w:r w:rsidR="00F92F8A" w:rsidRPr="00C35C1E">
        <w:rPr>
          <w:rFonts w:ascii="Times New Roman" w:hAnsi="Times New Roman" w:cs="Times New Roman"/>
        </w:rPr>
        <w:t xml:space="preserve"> is estimated by the decline in the number of detections relative to the number detected (at or near the line</w:t>
      </w:r>
      <w:r w:rsidR="001E4EBA" w:rsidRPr="00C35C1E">
        <w:rPr>
          <w:rFonts w:ascii="Times New Roman" w:hAnsi="Times New Roman" w:cs="Times New Roman"/>
        </w:rPr>
        <w:t xml:space="preserve"> where</w:t>
      </w:r>
      <w:r w:rsidR="00F92F8A" w:rsidRPr="00C35C1E">
        <w:rPr>
          <w:rFonts w:ascii="Times New Roman" w:hAnsi="Times New Roman" w:cs="Times New Roman"/>
        </w:rPr>
        <w:t xml:space="preserve"> </w:t>
      </w:r>
      <w:r w:rsidR="00F92F8A" w:rsidRPr="00C35C1E">
        <w:rPr>
          <w:rFonts w:ascii="Times New Roman" w:hAnsi="Times New Roman" w:cs="Times New Roman"/>
          <w:i/>
          <w:iCs/>
        </w:rPr>
        <w:t>x=</w:t>
      </w:r>
      <w:r w:rsidR="00F92F8A" w:rsidRPr="00C35C1E">
        <w:rPr>
          <w:rFonts w:ascii="Times New Roman" w:hAnsi="Times New Roman" w:cs="Times New Roman"/>
        </w:rPr>
        <w:t>0) where detection is assumed to be perfect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=1</m:t>
        </m:r>
      </m:oMath>
      <w:r w:rsidR="00F92F8A" w:rsidRPr="00C35C1E">
        <w:rPr>
          <w:rFonts w:ascii="Times New Roman" w:hAnsi="Times New Roman" w:cs="Times New Roman"/>
        </w:rPr>
        <w:t>) and thus</w:t>
      </w:r>
      <w:r w:rsidR="001E4EBA" w:rsidRPr="00C35C1E">
        <w:rPr>
          <w:rFonts w:ascii="Times New Roman" w:hAnsi="Times New Roman" w:cs="Times New Roman"/>
        </w:rPr>
        <w:t xml:space="preserve"> the count</w:t>
      </w:r>
      <w:r w:rsidR="00F92F8A" w:rsidRPr="00C35C1E">
        <w:rPr>
          <w:rFonts w:ascii="Times New Roman" w:hAnsi="Times New Roman" w:cs="Times New Roman"/>
        </w:rPr>
        <w:t xml:space="preserve"> is</w:t>
      </w:r>
      <w:r w:rsidR="001E4EBA" w:rsidRPr="00C35C1E">
        <w:rPr>
          <w:rFonts w:ascii="Times New Roman" w:hAnsi="Times New Roman" w:cs="Times New Roman"/>
        </w:rPr>
        <w:t xml:space="preserve"> therefore</w:t>
      </w:r>
      <w:r w:rsidR="00F92F8A" w:rsidRPr="00C35C1E">
        <w:rPr>
          <w:rFonts w:ascii="Times New Roman" w:hAnsi="Times New Roman" w:cs="Times New Roman"/>
        </w:rPr>
        <w:t xml:space="preserve"> known.  </w:t>
      </w:r>
      <w:r w:rsidR="001E4EBA" w:rsidRPr="00C35C1E">
        <w:rPr>
          <w:rFonts w:ascii="Times New Roman" w:hAnsi="Times New Roman" w:cs="Times New Roman"/>
        </w:rPr>
        <w:t>H</w:t>
      </w:r>
      <w:r w:rsidR="00E46CD1" w:rsidRPr="00C35C1E">
        <w:rPr>
          <w:rFonts w:ascii="Times New Roman" w:hAnsi="Times New Roman" w:cs="Times New Roman"/>
        </w:rPr>
        <w:t xml:space="preserve">eterogeneity in detection probability is </w:t>
      </w:r>
      <w:r w:rsidR="001E4EBA" w:rsidRPr="00C35C1E">
        <w:rPr>
          <w:rFonts w:ascii="Times New Roman" w:hAnsi="Times New Roman" w:cs="Times New Roman"/>
        </w:rPr>
        <w:t xml:space="preserve">far </w:t>
      </w:r>
      <w:r w:rsidR="00E46CD1" w:rsidRPr="00C35C1E">
        <w:rPr>
          <w:rFonts w:ascii="Times New Roman" w:hAnsi="Times New Roman" w:cs="Times New Roman"/>
        </w:rPr>
        <w:t xml:space="preserve">less problematic for distance sampling based on the </w:t>
      </w:r>
      <w:r w:rsidR="001E4EBA" w:rsidRPr="00C35C1E">
        <w:rPr>
          <w:rFonts w:ascii="Times New Roman" w:hAnsi="Times New Roman" w:cs="Times New Roman"/>
        </w:rPr>
        <w:t xml:space="preserve">general </w:t>
      </w:r>
      <w:r w:rsidR="00E46CD1" w:rsidRPr="00C35C1E">
        <w:rPr>
          <w:rFonts w:ascii="Times New Roman" w:hAnsi="Times New Roman" w:cs="Times New Roman"/>
        </w:rPr>
        <w:t xml:space="preserve">property of </w:t>
      </w:r>
      <w:commentRangeStart w:id="43"/>
      <w:r w:rsidR="00E46CD1" w:rsidRPr="00C35C1E">
        <w:rPr>
          <w:rFonts w:ascii="Times New Roman" w:hAnsi="Times New Roman" w:cs="Times New Roman"/>
        </w:rPr>
        <w:t xml:space="preserve">pooling robustness </w:t>
      </w:r>
      <w:commentRangeEnd w:id="43"/>
      <w:r w:rsidR="0045568D">
        <w:rPr>
          <w:rStyle w:val="CommentReference"/>
        </w:rPr>
        <w:commentReference w:id="43"/>
      </w:r>
      <w:r w:rsidR="00E46CD1" w:rsidRPr="00C35C1E">
        <w:rPr>
          <w:rFonts w:ascii="Times New Roman" w:hAnsi="Times New Roman" w:cs="Times New Roman"/>
        </w:rPr>
        <w:t>(</w:t>
      </w:r>
      <w:r w:rsidR="00433EA5" w:rsidRPr="00C35C1E">
        <w:rPr>
          <w:rFonts w:ascii="Times New Roman" w:hAnsi="Times New Roman" w:cs="Times New Roman"/>
        </w:rPr>
        <w:t>Buckland et al. 2001</w:t>
      </w:r>
      <w:r w:rsidR="00E46CD1" w:rsidRPr="00C35C1E">
        <w:rPr>
          <w:rFonts w:ascii="Times New Roman" w:hAnsi="Times New Roman" w:cs="Times New Roman"/>
        </w:rPr>
        <w:t>)</w:t>
      </w:r>
      <w:ins w:id="44" w:author="Jeff Laake" w:date="2023-04-06T10:48:00Z">
        <w:r w:rsidR="002E710D">
          <w:rPr>
            <w:rFonts w:ascii="Times New Roman" w:hAnsi="Times New Roman" w:cs="Times New Roman"/>
          </w:rPr>
          <w:t xml:space="preserve"> which means estimators of overall abundance are robust to pooling over various conditions that affect detection probability</w:t>
        </w:r>
      </w:ins>
      <w:r w:rsidR="00E46CD1" w:rsidRPr="00C35C1E">
        <w:rPr>
          <w:rFonts w:ascii="Times New Roman" w:hAnsi="Times New Roman" w:cs="Times New Roman"/>
        </w:rPr>
        <w:t xml:space="preserve">. </w:t>
      </w:r>
    </w:p>
    <w:p w14:paraId="4CA649AA" w14:textId="09827302" w:rsidR="00F13030" w:rsidRPr="00C35C1E" w:rsidRDefault="00E46CD1" w:rsidP="00726D63">
      <w:pPr>
        <w:pStyle w:val="BodyText"/>
        <w:rPr>
          <w:rFonts w:ascii="Times New Roman" w:hAnsi="Times New Roman" w:cs="Times New Roman"/>
        </w:rPr>
      </w:pPr>
      <w:r w:rsidRPr="00C35C1E">
        <w:rPr>
          <w:rFonts w:ascii="Times New Roman" w:hAnsi="Times New Roman" w:cs="Times New Roman"/>
        </w:rPr>
        <w:t xml:space="preserve">However, </w:t>
      </w:r>
      <w:r w:rsidR="00611B37">
        <w:rPr>
          <w:rFonts w:ascii="Times New Roman" w:hAnsi="Times New Roman" w:cs="Times New Roman"/>
        </w:rPr>
        <w:t>under distance sampling</w:t>
      </w:r>
      <w:ins w:id="45" w:author="Hennig, Jacob Daniel" w:date="2023-04-05T13:21:00Z">
        <w:r w:rsidR="00A437D0">
          <w:rPr>
            <w:rFonts w:ascii="Times New Roman" w:hAnsi="Times New Roman" w:cs="Times New Roman"/>
          </w:rPr>
          <w:t>,</w:t>
        </w:r>
      </w:ins>
      <w:r w:rsidR="00611B37">
        <w:rPr>
          <w:rFonts w:ascii="Times New Roman" w:hAnsi="Times New Roman" w:cs="Times New Roman"/>
        </w:rPr>
        <w:t xml:space="preserve"> it is not always</w:t>
      </w:r>
      <w:r w:rsidRPr="00C35C1E">
        <w:rPr>
          <w:rFonts w:ascii="Times New Roman" w:hAnsi="Times New Roman" w:cs="Times New Roman"/>
        </w:rPr>
        <w:t xml:space="preserve"> reasonable to assume that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=1</m:t>
        </m:r>
      </m:oMath>
      <w:r w:rsidRPr="00C35C1E">
        <w:rPr>
          <w:rFonts w:ascii="Times New Roman" w:hAnsi="Times New Roman" w:cs="Times New Roman"/>
        </w:rPr>
        <w:t xml:space="preserve"> and composite mark-recapture and distance sampling</w:t>
      </w:r>
      <w:r w:rsidR="00253909" w:rsidRPr="00C35C1E">
        <w:rPr>
          <w:rFonts w:ascii="Times New Roman" w:hAnsi="Times New Roman" w:cs="Times New Roman"/>
        </w:rPr>
        <w:t xml:space="preserve"> (mrds)</w:t>
      </w:r>
      <w:r w:rsidRPr="00C35C1E">
        <w:rPr>
          <w:rFonts w:ascii="Times New Roman" w:hAnsi="Times New Roman" w:cs="Times New Roman"/>
        </w:rPr>
        <w:t xml:space="preserve"> </w:t>
      </w:r>
      <w:r w:rsidR="00253909" w:rsidRPr="00C35C1E">
        <w:rPr>
          <w:rFonts w:ascii="Times New Roman" w:hAnsi="Times New Roman" w:cs="Times New Roman"/>
        </w:rPr>
        <w:t xml:space="preserve">methods have been </w:t>
      </w:r>
      <w:r w:rsidRPr="00C35C1E">
        <w:rPr>
          <w:rFonts w:ascii="Times New Roman" w:hAnsi="Times New Roman" w:cs="Times New Roman"/>
        </w:rPr>
        <w:t xml:space="preserve">developed to estimate </w:t>
      </w:r>
      <m:oMath>
        <m:r>
          <w:rPr>
            <w:rFonts w:ascii="Cambria Math" w:hAnsi="Cambria Math" w:cs="Times New Roman"/>
          </w:rPr>
          <m:t xml:space="preserve">g(0) </m:t>
        </m:r>
      </m:oMath>
      <w:ins w:id="46" w:author="Hennig, Jacob Daniel" w:date="2023-04-05T13:22:00Z">
        <w:r w:rsidR="00A437D0">
          <w:rPr>
            <w:rFonts w:ascii="Times New Roman" w:eastAsiaTheme="minorEastAsia" w:hAnsi="Times New Roman" w:cs="Times New Roman"/>
          </w:rPr>
          <w:t xml:space="preserve">using </w:t>
        </w:r>
        <w:r w:rsidR="00A437D0" w:rsidRPr="00C35C1E">
          <w:rPr>
            <w:rFonts w:ascii="Times New Roman" w:hAnsi="Times New Roman" w:cs="Times New Roman"/>
          </w:rPr>
          <w:t xml:space="preserve">double observers (platforms) </w:t>
        </w:r>
      </w:ins>
      <w:r w:rsidR="00433EA5" w:rsidRPr="00C35C1E">
        <w:rPr>
          <w:rFonts w:ascii="Times New Roman" w:hAnsi="Times New Roman" w:cs="Times New Roman"/>
        </w:rPr>
        <w:t>(</w:t>
      </w:r>
      <w:r w:rsidR="004C07CB" w:rsidRPr="00C35C1E">
        <w:rPr>
          <w:rFonts w:ascii="Times New Roman" w:hAnsi="Times New Roman" w:cs="Times New Roman"/>
        </w:rPr>
        <w:t xml:space="preserve">Butterworth et al. 1982, Butterworth and Borchers 1988, Hiby &amp; Hammond 1989, </w:t>
      </w:r>
      <w:r w:rsidR="00433EA5" w:rsidRPr="00C35C1E">
        <w:rPr>
          <w:rFonts w:ascii="Times New Roman" w:hAnsi="Times New Roman" w:cs="Times New Roman"/>
        </w:rPr>
        <w:t>Manly et al. 1996, Alpizar-Jara and Pollock 1996, Chen 2000</w:t>
      </w:r>
      <w:r w:rsidRPr="00C35C1E">
        <w:rPr>
          <w:rFonts w:ascii="Times New Roman" w:hAnsi="Times New Roman" w:cs="Times New Roman"/>
        </w:rPr>
        <w:t>)</w:t>
      </w:r>
      <w:ins w:id="47" w:author="Hennig, Jacob Daniel" w:date="2023-04-05T13:22:00Z">
        <w:r w:rsidR="00A437D0">
          <w:rPr>
            <w:rFonts w:ascii="Times New Roman" w:hAnsi="Times New Roman" w:cs="Times New Roman"/>
          </w:rPr>
          <w:t>.</w:t>
        </w:r>
      </w:ins>
      <w:r w:rsidR="00841611" w:rsidRPr="00C35C1E">
        <w:rPr>
          <w:rFonts w:ascii="Times New Roman" w:hAnsi="Times New Roman" w:cs="Times New Roman"/>
        </w:rPr>
        <w:t xml:space="preserve"> </w:t>
      </w:r>
      <w:del w:id="48" w:author="Hennig, Jacob Daniel" w:date="2023-04-05T13:22:00Z">
        <w:r w:rsidR="00841611" w:rsidRPr="00C35C1E" w:rsidDel="00A437D0">
          <w:rPr>
            <w:rFonts w:ascii="Times New Roman" w:hAnsi="Times New Roman" w:cs="Times New Roman"/>
          </w:rPr>
          <w:delText xml:space="preserve">using double observers (platforms). </w:delText>
        </w:r>
      </w:del>
      <w:r w:rsidR="00841611" w:rsidRPr="00C35C1E">
        <w:rPr>
          <w:rFonts w:ascii="Times New Roman" w:hAnsi="Times New Roman" w:cs="Times New Roman"/>
        </w:rPr>
        <w:t>However,</w:t>
      </w:r>
      <w:r w:rsidRPr="00C35C1E">
        <w:rPr>
          <w:rFonts w:ascii="Times New Roman" w:hAnsi="Times New Roman" w:cs="Times New Roman"/>
        </w:rPr>
        <w:t xml:space="preserve"> </w:t>
      </w:r>
      <w:ins w:id="49" w:author="Collier, Bret" w:date="2023-04-10T14:09:00Z">
        <w:r w:rsidR="00F67654">
          <w:rPr>
            <w:rFonts w:ascii="Times New Roman" w:hAnsi="Times New Roman" w:cs="Times New Roman"/>
          </w:rPr>
          <w:t xml:space="preserve">these </w:t>
        </w:r>
      </w:ins>
      <w:r w:rsidR="0044175C">
        <w:rPr>
          <w:rFonts w:ascii="Times New Roman" w:hAnsi="Times New Roman" w:cs="Times New Roman"/>
        </w:rPr>
        <w:t>early</w:t>
      </w:r>
      <w:r w:rsidR="00304AF3">
        <w:rPr>
          <w:rFonts w:ascii="Times New Roman" w:hAnsi="Times New Roman" w:cs="Times New Roman"/>
        </w:rPr>
        <w:t xml:space="preserve"> </w:t>
      </w:r>
      <w:ins w:id="50" w:author="Collier, Bret" w:date="2023-04-10T14:09:00Z">
        <w:r w:rsidR="00F67654">
          <w:rPr>
            <w:rFonts w:ascii="Times New Roman" w:hAnsi="Times New Roman" w:cs="Times New Roman"/>
          </w:rPr>
          <w:t xml:space="preserve">mark-recapture </w:t>
        </w:r>
      </w:ins>
      <w:r w:rsidR="00304AF3">
        <w:rPr>
          <w:rFonts w:ascii="Times New Roman" w:hAnsi="Times New Roman" w:cs="Times New Roman"/>
        </w:rPr>
        <w:t>distance sampling based</w:t>
      </w:r>
      <w:r w:rsidRPr="00C35C1E">
        <w:rPr>
          <w:rFonts w:ascii="Times New Roman" w:hAnsi="Times New Roman" w:cs="Times New Roman"/>
        </w:rPr>
        <w:t xml:space="preserve"> approaches assumed independence </w:t>
      </w:r>
      <w:r w:rsidR="00C5326A">
        <w:rPr>
          <w:rFonts w:ascii="Times New Roman" w:hAnsi="Times New Roman" w:cs="Times New Roman"/>
        </w:rPr>
        <w:t xml:space="preserve">for all distances (full independence) </w:t>
      </w:r>
      <w:ins w:id="51" w:author="Collier, Bret" w:date="2023-04-10T14:10:00Z">
        <w:r w:rsidR="00F67654">
          <w:rPr>
            <w:rFonts w:ascii="Times New Roman" w:hAnsi="Times New Roman" w:cs="Times New Roman"/>
          </w:rPr>
          <w:t>when</w:t>
        </w:r>
      </w:ins>
      <w:del w:id="52" w:author="Collier, Bret" w:date="2023-04-10T14:10:00Z">
        <w:r w:rsidR="00841611" w:rsidRPr="00C35C1E" w:rsidDel="00F67654">
          <w:rPr>
            <w:rFonts w:ascii="Times New Roman" w:hAnsi="Times New Roman" w:cs="Times New Roman"/>
          </w:rPr>
          <w:delText>in</w:delText>
        </w:r>
      </w:del>
      <w:r w:rsidR="00841611" w:rsidRPr="00C35C1E">
        <w:rPr>
          <w:rFonts w:ascii="Times New Roman" w:hAnsi="Times New Roman" w:cs="Times New Roman"/>
        </w:rPr>
        <w:t xml:space="preserve"> formulating the mark-recapture probability for the double observers</w:t>
      </w:r>
      <w:r w:rsidR="00FA4E95" w:rsidRPr="00C35C1E">
        <w:rPr>
          <w:rFonts w:ascii="Times New Roman" w:hAnsi="Times New Roman" w:cs="Times New Roman"/>
        </w:rPr>
        <w:t xml:space="preserve"> </w:t>
      </w:r>
      <w:r w:rsidR="001F7181" w:rsidRPr="00C35C1E">
        <w:rPr>
          <w:rFonts w:ascii="Times New Roman" w:hAnsi="Times New Roman" w:cs="Times New Roman"/>
        </w:rPr>
        <w:t>and</w:t>
      </w:r>
      <w:r w:rsidR="0044175C">
        <w:rPr>
          <w:rFonts w:ascii="Times New Roman" w:hAnsi="Times New Roman" w:cs="Times New Roman"/>
        </w:rPr>
        <w:t xml:space="preserve"> as such</w:t>
      </w:r>
      <w:r w:rsidR="00FA4E95" w:rsidRPr="00C35C1E">
        <w:rPr>
          <w:rFonts w:ascii="Times New Roman" w:hAnsi="Times New Roman" w:cs="Times New Roman"/>
        </w:rPr>
        <w:t xml:space="preserve"> </w:t>
      </w:r>
      <w:r w:rsidR="00841611" w:rsidRPr="00C35C1E">
        <w:rPr>
          <w:rFonts w:ascii="Times New Roman" w:hAnsi="Times New Roman" w:cs="Times New Roman"/>
        </w:rPr>
        <w:t xml:space="preserve">heterogeneity in detection probability </w:t>
      </w:r>
      <w:del w:id="53" w:author="Hennig, Jacob Daniel" w:date="2023-04-05T13:23:00Z">
        <w:r w:rsidR="00841611" w:rsidRPr="00C35C1E" w:rsidDel="00A437D0">
          <w:rPr>
            <w:rFonts w:ascii="Times New Roman" w:hAnsi="Times New Roman" w:cs="Times New Roman"/>
          </w:rPr>
          <w:delText xml:space="preserve">introduces </w:delText>
        </w:r>
      </w:del>
      <w:ins w:id="54" w:author="Hennig, Jacob Daniel" w:date="2023-04-05T13:23:00Z">
        <w:r w:rsidR="00A437D0" w:rsidRPr="00C35C1E">
          <w:rPr>
            <w:rFonts w:ascii="Times New Roman" w:hAnsi="Times New Roman" w:cs="Times New Roman"/>
          </w:rPr>
          <w:t>introduce</w:t>
        </w:r>
        <w:r w:rsidR="00A437D0">
          <w:rPr>
            <w:rFonts w:ascii="Times New Roman" w:hAnsi="Times New Roman" w:cs="Times New Roman"/>
          </w:rPr>
          <w:t>d</w:t>
        </w:r>
        <w:r w:rsidR="00A437D0" w:rsidRPr="00C35C1E">
          <w:rPr>
            <w:rFonts w:ascii="Times New Roman" w:hAnsi="Times New Roman" w:cs="Times New Roman"/>
          </w:rPr>
          <w:t xml:space="preserve"> </w:t>
        </w:r>
      </w:ins>
      <w:r w:rsidR="00841611" w:rsidRPr="00C35C1E">
        <w:rPr>
          <w:rFonts w:ascii="Times New Roman" w:hAnsi="Times New Roman" w:cs="Times New Roman"/>
        </w:rPr>
        <w:t>dependence</w:t>
      </w:r>
      <w:r w:rsidR="001F7181" w:rsidRPr="00C35C1E">
        <w:rPr>
          <w:rFonts w:ascii="Times New Roman" w:hAnsi="Times New Roman" w:cs="Times New Roman"/>
        </w:rPr>
        <w:t xml:space="preserve"> and bias</w:t>
      </w:r>
      <w:r w:rsidR="00FA4E95" w:rsidRPr="00C35C1E">
        <w:rPr>
          <w:rFonts w:ascii="Times New Roman" w:hAnsi="Times New Roman" w:cs="Times New Roman"/>
        </w:rPr>
        <w:t>. Covariates can be included to reduce heterogeneity</w:t>
      </w:r>
      <w:r w:rsidR="00B1369B" w:rsidRPr="00C35C1E">
        <w:rPr>
          <w:rFonts w:ascii="Times New Roman" w:hAnsi="Times New Roman" w:cs="Times New Roman"/>
        </w:rPr>
        <w:t xml:space="preserve"> in detection</w:t>
      </w:r>
      <w:r w:rsidR="00FA4E95" w:rsidRPr="00C35C1E">
        <w:rPr>
          <w:rFonts w:ascii="Times New Roman" w:hAnsi="Times New Roman" w:cs="Times New Roman"/>
        </w:rPr>
        <w:t xml:space="preserve"> but any remaining unmodelled (residual) heterogeneity would negatively bias the abundance estimator</w:t>
      </w:r>
      <w:r w:rsidR="00B52E02" w:rsidRPr="00C35C1E">
        <w:rPr>
          <w:rFonts w:ascii="Times New Roman" w:hAnsi="Times New Roman" w:cs="Times New Roman"/>
        </w:rPr>
        <w:t xml:space="preserve">. </w:t>
      </w:r>
      <w:r w:rsidR="00FA4E95" w:rsidRPr="00C35C1E">
        <w:rPr>
          <w:rFonts w:ascii="Times New Roman" w:hAnsi="Times New Roman" w:cs="Times New Roman"/>
        </w:rPr>
        <w:t xml:space="preserve">Laake (1999) demonstrated that the independence assumption only needed to hold at </w:t>
      </w:r>
      <w:r w:rsidR="00FA4E95" w:rsidRPr="00C35C1E">
        <w:rPr>
          <w:rFonts w:ascii="Times New Roman" w:hAnsi="Times New Roman" w:cs="Times New Roman"/>
          <w:i/>
          <w:iCs/>
        </w:rPr>
        <w:t>x</w:t>
      </w:r>
      <w:r w:rsidR="00FA4E95" w:rsidRPr="00C35C1E">
        <w:rPr>
          <w:rFonts w:ascii="Times New Roman" w:hAnsi="Times New Roman" w:cs="Times New Roman"/>
        </w:rPr>
        <w:t xml:space="preserve">=0 </w:t>
      </w:r>
      <w:r w:rsidR="00C5326A">
        <w:rPr>
          <w:rFonts w:ascii="Times New Roman" w:hAnsi="Times New Roman" w:cs="Times New Roman"/>
        </w:rPr>
        <w:t xml:space="preserve">(point independence) </w:t>
      </w:r>
      <w:r w:rsidR="00FA4E95" w:rsidRPr="00C35C1E">
        <w:rPr>
          <w:rFonts w:ascii="Times New Roman" w:hAnsi="Times New Roman" w:cs="Times New Roman"/>
        </w:rPr>
        <w:t xml:space="preserve">rather than for all </w:t>
      </w:r>
      <w:r w:rsidR="00FA4E95" w:rsidRPr="00C35C1E">
        <w:rPr>
          <w:rFonts w:ascii="Times New Roman" w:hAnsi="Times New Roman" w:cs="Times New Roman"/>
          <w:i/>
          <w:iCs/>
        </w:rPr>
        <w:t>x</w:t>
      </w:r>
      <w:r w:rsidR="00FA4E95" w:rsidRPr="00C35C1E">
        <w:rPr>
          <w:rFonts w:ascii="Times New Roman" w:hAnsi="Times New Roman" w:cs="Times New Roman"/>
        </w:rPr>
        <w:t xml:space="preserve"> and in doing so, any residual heterogeneity at </w:t>
      </w:r>
      <w:r w:rsidR="00FA4E95" w:rsidRPr="00C35C1E">
        <w:rPr>
          <w:rFonts w:ascii="Times New Roman" w:hAnsi="Times New Roman" w:cs="Times New Roman"/>
          <w:i/>
          <w:iCs/>
        </w:rPr>
        <w:t>x</w:t>
      </w:r>
      <w:r w:rsidR="00FA4E95" w:rsidRPr="00C35C1E">
        <w:rPr>
          <w:rFonts w:ascii="Times New Roman" w:hAnsi="Times New Roman" w:cs="Times New Roman"/>
        </w:rPr>
        <w:t xml:space="preserve">&gt;0 could be removed by using the decline in the number of detections </w:t>
      </w:r>
      <w:r w:rsidR="00B1369B" w:rsidRPr="00C35C1E">
        <w:rPr>
          <w:rFonts w:ascii="Times New Roman" w:hAnsi="Times New Roman" w:cs="Times New Roman"/>
        </w:rPr>
        <w:t xml:space="preserve">at distance x, which is the </w:t>
      </w:r>
      <w:r w:rsidR="00FA4E95" w:rsidRPr="00C35C1E">
        <w:rPr>
          <w:rFonts w:ascii="Times New Roman" w:hAnsi="Times New Roman" w:cs="Times New Roman"/>
        </w:rPr>
        <w:t xml:space="preserve">fundamental basis of estimating detection probability in </w:t>
      </w:r>
      <w:r w:rsidR="00433EA5" w:rsidRPr="00C35C1E">
        <w:rPr>
          <w:rFonts w:ascii="Times New Roman" w:hAnsi="Times New Roman" w:cs="Times New Roman"/>
        </w:rPr>
        <w:t>distance sampling</w:t>
      </w:r>
      <w:r w:rsidR="00FA4E95" w:rsidRPr="00C35C1E">
        <w:rPr>
          <w:rFonts w:ascii="Times New Roman" w:hAnsi="Times New Roman" w:cs="Times New Roman"/>
        </w:rPr>
        <w:t xml:space="preserve">. </w:t>
      </w:r>
      <w:r w:rsidR="00623460" w:rsidRPr="00C35C1E">
        <w:rPr>
          <w:rFonts w:ascii="Times New Roman" w:hAnsi="Times New Roman" w:cs="Times New Roman"/>
        </w:rPr>
        <w:t xml:space="preserve"> </w:t>
      </w:r>
      <w:commentRangeStart w:id="55"/>
      <w:commentRangeStart w:id="56"/>
      <w:r w:rsidR="00B1369B" w:rsidRPr="00C35C1E">
        <w:rPr>
          <w:rFonts w:ascii="Times New Roman" w:hAnsi="Times New Roman" w:cs="Times New Roman"/>
        </w:rPr>
        <w:t xml:space="preserve">The </w:t>
      </w:r>
      <w:r w:rsidR="00623460" w:rsidRPr="00C35C1E">
        <w:rPr>
          <w:rFonts w:ascii="Times New Roman" w:hAnsi="Times New Roman" w:cs="Times New Roman"/>
        </w:rPr>
        <w:t>early work</w:t>
      </w:r>
      <w:r w:rsidR="00B1369B" w:rsidRPr="00C35C1E">
        <w:rPr>
          <w:rFonts w:ascii="Times New Roman" w:hAnsi="Times New Roman" w:cs="Times New Roman"/>
        </w:rPr>
        <w:t xml:space="preserve"> by Laake (1999)</w:t>
      </w:r>
      <w:r w:rsidR="00623460" w:rsidRPr="00C35C1E">
        <w:rPr>
          <w:rFonts w:ascii="Times New Roman" w:hAnsi="Times New Roman" w:cs="Times New Roman"/>
        </w:rPr>
        <w:t xml:space="preserve"> was expanded for line transects (</w:t>
      </w:r>
      <w:r w:rsidR="00F13030" w:rsidRPr="00C35C1E">
        <w:rPr>
          <w:rFonts w:ascii="Times New Roman" w:hAnsi="Times New Roman" w:cs="Times New Roman"/>
        </w:rPr>
        <w:t xml:space="preserve">Laake and Borchers 2004, Borchers et al 2006, Laake et al </w:t>
      </w:r>
      <w:r w:rsidR="00F13030" w:rsidRPr="00C35C1E">
        <w:rPr>
          <w:rFonts w:ascii="Times New Roman" w:hAnsi="Times New Roman" w:cs="Times New Roman"/>
        </w:rPr>
        <w:lastRenderedPageBreak/>
        <w:t>2008</w:t>
      </w:r>
      <w:r w:rsidR="00623460" w:rsidRPr="00C35C1E">
        <w:rPr>
          <w:rFonts w:ascii="Times New Roman" w:hAnsi="Times New Roman" w:cs="Times New Roman"/>
        </w:rPr>
        <w:t>) and point transects (</w:t>
      </w:r>
      <w:r w:rsidR="00F13030" w:rsidRPr="00C35C1E">
        <w:rPr>
          <w:rFonts w:ascii="Times New Roman" w:hAnsi="Times New Roman" w:cs="Times New Roman"/>
        </w:rPr>
        <w:t>Laake et al. 2011)</w:t>
      </w:r>
      <w:r w:rsidR="00623460" w:rsidRPr="00C35C1E">
        <w:rPr>
          <w:rFonts w:ascii="Times New Roman" w:hAnsi="Times New Roman" w:cs="Times New Roman"/>
        </w:rPr>
        <w:t xml:space="preserve"> and in each case showed </w:t>
      </w:r>
      <w:r w:rsidR="002A042F" w:rsidRPr="00C35C1E">
        <w:rPr>
          <w:rFonts w:ascii="Times New Roman" w:hAnsi="Times New Roman" w:cs="Times New Roman"/>
        </w:rPr>
        <w:t>how residual</w:t>
      </w:r>
      <w:r w:rsidR="00623460" w:rsidRPr="00C35C1E">
        <w:rPr>
          <w:rFonts w:ascii="Times New Roman" w:hAnsi="Times New Roman" w:cs="Times New Roman"/>
        </w:rPr>
        <w:t xml:space="preserve"> </w:t>
      </w:r>
      <w:r w:rsidR="002A042F" w:rsidRPr="00C35C1E">
        <w:rPr>
          <w:rFonts w:ascii="Times New Roman" w:hAnsi="Times New Roman" w:cs="Times New Roman"/>
        </w:rPr>
        <w:t xml:space="preserve">heterogeneity in the observation process caused considerable underestimation of abundance. </w:t>
      </w:r>
      <w:commentRangeEnd w:id="55"/>
      <w:r w:rsidR="00B1369B" w:rsidRPr="00C35C1E">
        <w:rPr>
          <w:rStyle w:val="CommentReference"/>
          <w:rFonts w:ascii="Times New Roman" w:hAnsi="Times New Roman" w:cs="Times New Roman"/>
          <w:sz w:val="24"/>
          <w:szCs w:val="24"/>
        </w:rPr>
        <w:commentReference w:id="55"/>
      </w:r>
      <w:commentRangeEnd w:id="56"/>
      <w:r w:rsidR="00B76D3D">
        <w:rPr>
          <w:rStyle w:val="CommentReference"/>
        </w:rPr>
        <w:commentReference w:id="56"/>
      </w:r>
    </w:p>
    <w:p w14:paraId="413DD596" w14:textId="66FF8DF6" w:rsidR="004F5351" w:rsidRPr="00C35C1E" w:rsidRDefault="00987C6C" w:rsidP="00F13030">
      <w:pPr>
        <w:pStyle w:val="BodyText"/>
        <w:rPr>
          <w:rFonts w:ascii="Times New Roman" w:hAnsi="Times New Roman" w:cs="Times New Roman"/>
        </w:rPr>
      </w:pPr>
      <w:r w:rsidRPr="00C35C1E">
        <w:rPr>
          <w:rFonts w:ascii="Times New Roman" w:hAnsi="Times New Roman" w:cs="Times New Roman"/>
        </w:rPr>
        <w:t xml:space="preserve">As noted previously, </w:t>
      </w:r>
      <w:del w:id="57" w:author="Hennig, Jacob Daniel" w:date="2023-04-05T13:41:00Z">
        <w:r w:rsidR="00FA628A" w:rsidRPr="00C35C1E" w:rsidDel="00BD6F15">
          <w:rPr>
            <w:rFonts w:ascii="Times New Roman" w:hAnsi="Times New Roman" w:cs="Times New Roman"/>
          </w:rPr>
          <w:delText>capture</w:delText>
        </w:r>
      </w:del>
      <w:ins w:id="58" w:author="Hennig, Jacob Daniel" w:date="2023-04-05T13:41:00Z">
        <w:r w:rsidR="00BD6F15">
          <w:rPr>
            <w:rFonts w:ascii="Times New Roman" w:hAnsi="Times New Roman" w:cs="Times New Roman"/>
          </w:rPr>
          <w:t>mark</w:t>
        </w:r>
      </w:ins>
      <w:r w:rsidR="00FA628A" w:rsidRPr="00C35C1E">
        <w:rPr>
          <w:rFonts w:ascii="Times New Roman" w:hAnsi="Times New Roman" w:cs="Times New Roman"/>
        </w:rPr>
        <w:t xml:space="preserve">-recapture </w:t>
      </w:r>
      <w:r w:rsidR="00C5326A">
        <w:rPr>
          <w:rFonts w:ascii="Times New Roman" w:hAnsi="Times New Roman" w:cs="Times New Roman"/>
        </w:rPr>
        <w:t>has</w:t>
      </w:r>
      <w:r w:rsidRPr="00C35C1E">
        <w:rPr>
          <w:rFonts w:ascii="Times New Roman" w:hAnsi="Times New Roman" w:cs="Times New Roman"/>
        </w:rPr>
        <w:t xml:space="preserve"> commonly relied on use of covariate or distributional assumptions</w:t>
      </w:r>
      <w:r w:rsidR="00DF5E45" w:rsidRPr="00C35C1E">
        <w:rPr>
          <w:rFonts w:ascii="Times New Roman" w:hAnsi="Times New Roman" w:cs="Times New Roman"/>
        </w:rPr>
        <w:t xml:space="preserve"> to reduce the impacts of heterogeneity in the observation process</w:t>
      </w:r>
      <w:del w:id="59" w:author="Hennig, Jacob Daniel" w:date="2023-04-05T15:18:00Z">
        <w:r w:rsidRPr="00C35C1E" w:rsidDel="00B52E02">
          <w:rPr>
            <w:rFonts w:ascii="Times New Roman" w:hAnsi="Times New Roman" w:cs="Times New Roman"/>
          </w:rPr>
          <w:delText>.</w:delText>
        </w:r>
        <w:r w:rsidR="00DF5E45" w:rsidRPr="00C35C1E" w:rsidDel="00B52E02">
          <w:rPr>
            <w:rFonts w:ascii="Times New Roman" w:hAnsi="Times New Roman" w:cs="Times New Roman"/>
          </w:rPr>
          <w:delText xml:space="preserve">  </w:delText>
        </w:r>
      </w:del>
      <w:ins w:id="60" w:author="Hennig, Jacob Daniel" w:date="2023-04-05T15:18:00Z">
        <w:r w:rsidR="00B52E02" w:rsidRPr="00C35C1E">
          <w:rPr>
            <w:rFonts w:ascii="Times New Roman" w:hAnsi="Times New Roman" w:cs="Times New Roman"/>
          </w:rPr>
          <w:t xml:space="preserve">. </w:t>
        </w:r>
      </w:ins>
      <w:r w:rsidR="00DF5E45" w:rsidRPr="00C35C1E">
        <w:rPr>
          <w:rFonts w:ascii="Times New Roman" w:hAnsi="Times New Roman" w:cs="Times New Roman"/>
        </w:rPr>
        <w:t xml:space="preserve">Contemporary work by </w:t>
      </w:r>
      <w:r w:rsidR="00F03100" w:rsidRPr="00C35C1E">
        <w:rPr>
          <w:rFonts w:ascii="Times New Roman" w:hAnsi="Times New Roman" w:cs="Times New Roman"/>
        </w:rPr>
        <w:t xml:space="preserve">Laake et al (2014) demonstrated how </w:t>
      </w:r>
      <w:r w:rsidRPr="00C35C1E">
        <w:rPr>
          <w:rFonts w:ascii="Times New Roman" w:hAnsi="Times New Roman" w:cs="Times New Roman"/>
        </w:rPr>
        <w:t xml:space="preserve">use of auxiliary marks could </w:t>
      </w:r>
      <w:r w:rsidR="00DF5E45" w:rsidRPr="00C35C1E">
        <w:rPr>
          <w:rFonts w:ascii="Times New Roman" w:hAnsi="Times New Roman" w:cs="Times New Roman"/>
        </w:rPr>
        <w:t xml:space="preserve">be used to </w:t>
      </w:r>
      <w:r w:rsidR="00623460" w:rsidRPr="00C35C1E">
        <w:rPr>
          <w:rFonts w:ascii="Times New Roman" w:hAnsi="Times New Roman" w:cs="Times New Roman"/>
        </w:rPr>
        <w:t>accommodate dependence</w:t>
      </w:r>
      <w:r w:rsidR="004F5351" w:rsidRPr="00C35C1E">
        <w:rPr>
          <w:rFonts w:ascii="Times New Roman" w:hAnsi="Times New Roman" w:cs="Times New Roman"/>
        </w:rPr>
        <w:t xml:space="preserve"> from residual heterogeneity</w:t>
      </w:r>
      <w:r w:rsidR="00F03100" w:rsidRPr="00C35C1E">
        <w:rPr>
          <w:rFonts w:ascii="Times New Roman" w:hAnsi="Times New Roman" w:cs="Times New Roman"/>
        </w:rPr>
        <w:t xml:space="preserve"> in double tag loss </w:t>
      </w:r>
      <w:r w:rsidR="00DF5E45" w:rsidRPr="00C35C1E">
        <w:rPr>
          <w:rFonts w:ascii="Times New Roman" w:hAnsi="Times New Roman" w:cs="Times New Roman"/>
        </w:rPr>
        <w:t>when a s</w:t>
      </w:r>
      <w:r w:rsidR="00665389" w:rsidRPr="00C35C1E">
        <w:rPr>
          <w:rFonts w:ascii="Times New Roman" w:hAnsi="Times New Roman" w:cs="Times New Roman"/>
        </w:rPr>
        <w:t>ubsample</w:t>
      </w:r>
      <w:r w:rsidR="00F03100" w:rsidRPr="00C35C1E">
        <w:rPr>
          <w:rFonts w:ascii="Times New Roman" w:hAnsi="Times New Roman" w:cs="Times New Roman"/>
        </w:rPr>
        <w:t xml:space="preserve"> of </w:t>
      </w:r>
      <w:r w:rsidR="00CC6D44" w:rsidRPr="00C35C1E">
        <w:rPr>
          <w:rFonts w:ascii="Times New Roman" w:hAnsi="Times New Roman" w:cs="Times New Roman"/>
        </w:rPr>
        <w:t>permanently</w:t>
      </w:r>
      <w:r w:rsidR="00F03100" w:rsidRPr="00C35C1E">
        <w:rPr>
          <w:rFonts w:ascii="Times New Roman" w:hAnsi="Times New Roman" w:cs="Times New Roman"/>
        </w:rPr>
        <w:t xml:space="preserve"> mar</w:t>
      </w:r>
      <w:r w:rsidR="00665389" w:rsidRPr="00C35C1E">
        <w:rPr>
          <w:rFonts w:ascii="Times New Roman" w:hAnsi="Times New Roman" w:cs="Times New Roman"/>
        </w:rPr>
        <w:t>ked individual</w:t>
      </w:r>
      <w:r w:rsidR="00CC6D44" w:rsidRPr="00C35C1E">
        <w:rPr>
          <w:rFonts w:ascii="Times New Roman" w:hAnsi="Times New Roman" w:cs="Times New Roman"/>
        </w:rPr>
        <w:t>s</w:t>
      </w:r>
      <w:r w:rsidR="00DF5E45" w:rsidRPr="00C35C1E">
        <w:rPr>
          <w:rFonts w:ascii="Times New Roman" w:hAnsi="Times New Roman" w:cs="Times New Roman"/>
        </w:rPr>
        <w:t xml:space="preserve"> are available</w:t>
      </w:r>
      <w:r w:rsidR="00B52E02" w:rsidRPr="00C35C1E">
        <w:rPr>
          <w:rFonts w:ascii="Times New Roman" w:hAnsi="Times New Roman" w:cs="Times New Roman"/>
        </w:rPr>
        <w:t xml:space="preserve">. </w:t>
      </w:r>
      <w:r w:rsidR="00DF5E45" w:rsidRPr="00C35C1E">
        <w:rPr>
          <w:rFonts w:ascii="Times New Roman" w:hAnsi="Times New Roman" w:cs="Times New Roman"/>
        </w:rPr>
        <w:t xml:space="preserve">Further, </w:t>
      </w:r>
      <w:r w:rsidR="00F13030" w:rsidRPr="00C35C1E">
        <w:rPr>
          <w:rFonts w:ascii="Times New Roman" w:hAnsi="Times New Roman" w:cs="Times New Roman"/>
        </w:rPr>
        <w:t xml:space="preserve">Hennig et al. (2022) </w:t>
      </w:r>
      <w:r w:rsidR="00F03100" w:rsidRPr="00C35C1E">
        <w:rPr>
          <w:rFonts w:ascii="Times New Roman" w:hAnsi="Times New Roman" w:cs="Times New Roman"/>
        </w:rPr>
        <w:t>used</w:t>
      </w:r>
      <w:r w:rsidR="00DF5E45" w:rsidRPr="00C35C1E">
        <w:rPr>
          <w:rFonts w:ascii="Times New Roman" w:hAnsi="Times New Roman" w:cs="Times New Roman"/>
        </w:rPr>
        <w:t xml:space="preserve"> the approach of Laake et al. (2014)</w:t>
      </w:r>
      <w:r w:rsidR="00F03100" w:rsidRPr="00C35C1E">
        <w:rPr>
          <w:rFonts w:ascii="Times New Roman" w:hAnsi="Times New Roman" w:cs="Times New Roman"/>
        </w:rPr>
        <w:t xml:space="preserve"> to </w:t>
      </w:r>
      <w:r w:rsidR="00F13030" w:rsidRPr="00C35C1E">
        <w:rPr>
          <w:rFonts w:ascii="Times New Roman" w:hAnsi="Times New Roman" w:cs="Times New Roman"/>
        </w:rPr>
        <w:t>demonstrate how heterogeneity can be</w:t>
      </w:r>
      <w:r w:rsidR="00DF5E45" w:rsidRPr="00C35C1E">
        <w:rPr>
          <w:rFonts w:ascii="Times New Roman" w:hAnsi="Times New Roman" w:cs="Times New Roman"/>
        </w:rPr>
        <w:t xml:space="preserve"> significantly</w:t>
      </w:r>
      <w:r w:rsidR="00F13030" w:rsidRPr="00C35C1E">
        <w:rPr>
          <w:rFonts w:ascii="Times New Roman" w:hAnsi="Times New Roman" w:cs="Times New Roman"/>
        </w:rPr>
        <w:t xml:space="preserve"> reduced by including </w:t>
      </w:r>
      <w:r w:rsidR="00DF5E45" w:rsidRPr="00C35C1E">
        <w:rPr>
          <w:rFonts w:ascii="Times New Roman" w:hAnsi="Times New Roman" w:cs="Times New Roman"/>
        </w:rPr>
        <w:t xml:space="preserve">individuals </w:t>
      </w:r>
      <w:r w:rsidR="00F13030" w:rsidRPr="00C35C1E">
        <w:rPr>
          <w:rFonts w:ascii="Times New Roman" w:hAnsi="Times New Roman" w:cs="Times New Roman"/>
        </w:rPr>
        <w:t>with radio-collars</w:t>
      </w:r>
      <w:r w:rsidR="00F03100" w:rsidRPr="00C35C1E">
        <w:rPr>
          <w:rFonts w:ascii="Times New Roman" w:hAnsi="Times New Roman" w:cs="Times New Roman"/>
        </w:rPr>
        <w:t xml:space="preserve"> </w:t>
      </w:r>
      <w:r w:rsidR="00DF5E45" w:rsidRPr="00C35C1E">
        <w:rPr>
          <w:rFonts w:ascii="Times New Roman" w:hAnsi="Times New Roman" w:cs="Times New Roman"/>
        </w:rPr>
        <w:t xml:space="preserve">who are </w:t>
      </w:r>
      <w:r w:rsidR="00F13030" w:rsidRPr="00C35C1E">
        <w:rPr>
          <w:rFonts w:ascii="Times New Roman" w:hAnsi="Times New Roman" w:cs="Times New Roman"/>
        </w:rPr>
        <w:t xml:space="preserve">located independently </w:t>
      </w:r>
      <w:r w:rsidR="004F709E" w:rsidRPr="00C35C1E">
        <w:rPr>
          <w:rFonts w:ascii="Times New Roman" w:hAnsi="Times New Roman" w:cs="Times New Roman"/>
        </w:rPr>
        <w:t>during</w:t>
      </w:r>
      <w:r w:rsidR="00F13030" w:rsidRPr="00C35C1E">
        <w:rPr>
          <w:rFonts w:ascii="Times New Roman" w:hAnsi="Times New Roman" w:cs="Times New Roman"/>
        </w:rPr>
        <w:t xml:space="preserve"> double-observer aerial survey of wild burros. </w:t>
      </w:r>
      <w:r w:rsidR="00F03100" w:rsidRPr="00C35C1E">
        <w:rPr>
          <w:rFonts w:ascii="Times New Roman" w:hAnsi="Times New Roman" w:cs="Times New Roman"/>
        </w:rPr>
        <w:t>The approach</w:t>
      </w:r>
      <w:r w:rsidR="00DF5E45" w:rsidRPr="00C35C1E">
        <w:rPr>
          <w:rFonts w:ascii="Times New Roman" w:hAnsi="Times New Roman" w:cs="Times New Roman"/>
        </w:rPr>
        <w:t xml:space="preserve"> by Hennig et al. (2022)</w:t>
      </w:r>
      <w:r w:rsidR="00F03100" w:rsidRPr="00C35C1E">
        <w:rPr>
          <w:rFonts w:ascii="Times New Roman" w:hAnsi="Times New Roman" w:cs="Times New Roman"/>
        </w:rPr>
        <w:t xml:space="preserve"> </w:t>
      </w:r>
      <w:r w:rsidR="00052759" w:rsidRPr="00C35C1E">
        <w:rPr>
          <w:rFonts w:ascii="Times New Roman" w:hAnsi="Times New Roman" w:cs="Times New Roman"/>
        </w:rPr>
        <w:t>accommodated</w:t>
      </w:r>
      <w:r w:rsidR="00F03100" w:rsidRPr="00C35C1E">
        <w:rPr>
          <w:rFonts w:ascii="Times New Roman" w:hAnsi="Times New Roman" w:cs="Times New Roman"/>
        </w:rPr>
        <w:t xml:space="preserve"> heterogeneity via use of a Huggins</w:t>
      </w:r>
      <w:r w:rsidR="00052759" w:rsidRPr="00C35C1E">
        <w:rPr>
          <w:rFonts w:ascii="Times New Roman" w:hAnsi="Times New Roman" w:cs="Times New Roman"/>
        </w:rPr>
        <w:t xml:space="preserve"> model (Huggins 1989,1991) with a separate recapture probability which does not require a distributional assumption which may have problems with non-identifiability (Link 2003).</w:t>
      </w:r>
      <w:r w:rsidR="00F03100" w:rsidRPr="00C35C1E">
        <w:rPr>
          <w:rFonts w:ascii="Times New Roman" w:hAnsi="Times New Roman" w:cs="Times New Roman"/>
        </w:rPr>
        <w:t xml:space="preserve"> </w:t>
      </w:r>
      <w:r w:rsidR="008F164F" w:rsidRPr="00C35C1E">
        <w:rPr>
          <w:rFonts w:ascii="Times New Roman" w:hAnsi="Times New Roman" w:cs="Times New Roman"/>
        </w:rPr>
        <w:t xml:space="preserve">As such, the </w:t>
      </w:r>
      <w:r w:rsidR="00052759" w:rsidRPr="00C35C1E">
        <w:rPr>
          <w:rFonts w:ascii="Times New Roman" w:hAnsi="Times New Roman" w:cs="Times New Roman"/>
        </w:rPr>
        <w:t>approach outlined by Hennig et al. (2022) for</w:t>
      </w:r>
      <w:r w:rsidR="00F13030" w:rsidRPr="00C35C1E">
        <w:rPr>
          <w:rFonts w:ascii="Times New Roman" w:hAnsi="Times New Roman" w:cs="Times New Roman"/>
        </w:rPr>
        <w:t xml:space="preserve"> accommodating heterogeneity was superior to the method</w:t>
      </w:r>
      <w:r w:rsidR="00052759" w:rsidRPr="00C35C1E">
        <w:rPr>
          <w:rFonts w:ascii="Times New Roman" w:hAnsi="Times New Roman" w:cs="Times New Roman"/>
        </w:rPr>
        <w:t xml:space="preserve">s previously </w:t>
      </w:r>
      <w:r w:rsidR="00F13030" w:rsidRPr="00C35C1E">
        <w:rPr>
          <w:rFonts w:ascii="Times New Roman" w:hAnsi="Times New Roman" w:cs="Times New Roman"/>
        </w:rPr>
        <w:t>proposed by Griffin et al. (</w:t>
      </w:r>
      <w:commentRangeStart w:id="61"/>
      <w:r w:rsidR="00F13030" w:rsidRPr="00C35C1E">
        <w:rPr>
          <w:rFonts w:ascii="Times New Roman" w:hAnsi="Times New Roman" w:cs="Times New Roman"/>
        </w:rPr>
        <w:t>2013)</w:t>
      </w:r>
      <w:ins w:id="62" w:author="Hennig, Jacob Daniel" w:date="2023-04-05T13:27:00Z">
        <w:r w:rsidR="00B02ABD">
          <w:rPr>
            <w:rFonts w:ascii="Times New Roman" w:hAnsi="Times New Roman" w:cs="Times New Roman"/>
          </w:rPr>
          <w:t xml:space="preserve"> which i</w:t>
        </w:r>
      </w:ins>
      <w:ins w:id="63" w:author="Hennig, Jacob Daniel" w:date="2023-04-05T15:13:00Z">
        <w:r w:rsidR="00BE2B6C">
          <w:rPr>
            <w:rFonts w:ascii="Times New Roman" w:hAnsi="Times New Roman" w:cs="Times New Roman"/>
          </w:rPr>
          <w:t xml:space="preserve">nvolved </w:t>
        </w:r>
      </w:ins>
      <w:ins w:id="64" w:author="Hennig, Jacob Daniel" w:date="2023-04-05T13:27:00Z">
        <w:r w:rsidR="00B02ABD">
          <w:rPr>
            <w:rFonts w:ascii="Times New Roman" w:hAnsi="Times New Roman" w:cs="Times New Roman"/>
          </w:rPr>
          <w:t>an additiona</w:t>
        </w:r>
      </w:ins>
      <w:ins w:id="65" w:author="Hennig, Jacob Daniel" w:date="2023-04-05T15:13:00Z">
        <w:r w:rsidR="00BE2B6C">
          <w:rPr>
            <w:rFonts w:ascii="Times New Roman" w:hAnsi="Times New Roman" w:cs="Times New Roman"/>
          </w:rPr>
          <w:t>l</w:t>
        </w:r>
      </w:ins>
      <w:ins w:id="66" w:author="Hennig, Jacob Daniel" w:date="2023-04-05T13:30:00Z">
        <w:r w:rsidR="00B02ABD">
          <w:rPr>
            <w:rFonts w:ascii="Times New Roman" w:hAnsi="Times New Roman" w:cs="Times New Roman"/>
          </w:rPr>
          <w:t xml:space="preserve"> </w:t>
        </w:r>
      </w:ins>
      <w:ins w:id="67" w:author="Hennig, Jacob Daniel" w:date="2023-04-05T13:27:00Z">
        <w:r w:rsidR="00B02ABD">
          <w:rPr>
            <w:rFonts w:ascii="Times New Roman" w:hAnsi="Times New Roman" w:cs="Times New Roman"/>
          </w:rPr>
          <w:t>covariate of marked status</w:t>
        </w:r>
      </w:ins>
      <w:ins w:id="68" w:author="Hennig, Jacob Daniel" w:date="2023-04-05T15:14:00Z">
        <w:r w:rsidR="00BE2B6C">
          <w:rPr>
            <w:rFonts w:ascii="Times New Roman" w:hAnsi="Times New Roman" w:cs="Times New Roman"/>
          </w:rPr>
          <w:t xml:space="preserve">. The detection probability of marked groups </w:t>
        </w:r>
      </w:ins>
      <w:ins w:id="69" w:author="Hennig, Jacob Daniel" w:date="2023-04-05T15:15:00Z">
        <w:r w:rsidR="00BE2B6C">
          <w:rPr>
            <w:rFonts w:ascii="Times New Roman" w:hAnsi="Times New Roman" w:cs="Times New Roman"/>
          </w:rPr>
          <w:t>is</w:t>
        </w:r>
      </w:ins>
      <w:ins w:id="70" w:author="Hennig, Jacob Daniel" w:date="2023-04-05T15:14:00Z">
        <w:r w:rsidR="00BE2B6C">
          <w:rPr>
            <w:rFonts w:ascii="Times New Roman" w:hAnsi="Times New Roman" w:cs="Times New Roman"/>
          </w:rPr>
          <w:t xml:space="preserve"> assumed to be lower than unmarked groups; </w:t>
        </w:r>
      </w:ins>
      <w:ins w:id="71" w:author="Hennig, Jacob Daniel" w:date="2023-04-05T15:16:00Z">
        <w:r w:rsidR="00BE2B6C">
          <w:rPr>
            <w:rFonts w:ascii="Times New Roman" w:hAnsi="Times New Roman" w:cs="Times New Roman"/>
          </w:rPr>
          <w:t>thus,</w:t>
        </w:r>
      </w:ins>
      <w:ins w:id="72" w:author="Hennig, Jacob Daniel" w:date="2023-04-05T15:14:00Z">
        <w:r w:rsidR="00BE2B6C">
          <w:rPr>
            <w:rFonts w:ascii="Times New Roman" w:hAnsi="Times New Roman" w:cs="Times New Roman"/>
          </w:rPr>
          <w:t xml:space="preserve"> one can use the dete</w:t>
        </w:r>
      </w:ins>
      <w:ins w:id="73" w:author="Hennig, Jacob Daniel" w:date="2023-04-05T15:15:00Z">
        <w:r w:rsidR="00BE2B6C">
          <w:rPr>
            <w:rFonts w:ascii="Times New Roman" w:hAnsi="Times New Roman" w:cs="Times New Roman"/>
          </w:rPr>
          <w:t xml:space="preserve">ction probability of the marked groups to estimate abundance of the unmarked groups </w:t>
        </w:r>
      </w:ins>
      <w:ins w:id="74" w:author="Hennig, Jacob Daniel" w:date="2023-04-05T13:28:00Z">
        <w:r w:rsidR="00B02ABD">
          <w:rPr>
            <w:rFonts w:ascii="Times New Roman" w:hAnsi="Times New Roman" w:cs="Times New Roman"/>
          </w:rPr>
          <w:t>to help account for residual heterogeneity</w:t>
        </w:r>
      </w:ins>
      <w:r w:rsidR="00F13030" w:rsidRPr="00C35C1E">
        <w:rPr>
          <w:rFonts w:ascii="Times New Roman" w:hAnsi="Times New Roman" w:cs="Times New Roman"/>
        </w:rPr>
        <w:t xml:space="preserve">. </w:t>
      </w:r>
      <w:commentRangeEnd w:id="61"/>
      <w:r w:rsidR="00B02ABD">
        <w:rPr>
          <w:rStyle w:val="CommentReference"/>
        </w:rPr>
        <w:commentReference w:id="61"/>
      </w:r>
    </w:p>
    <w:p w14:paraId="1F637278" w14:textId="5862E35C" w:rsidR="00C9770B" w:rsidRPr="00C35C1E" w:rsidRDefault="00B54DD4" w:rsidP="00F13030">
      <w:pPr>
        <w:pStyle w:val="BodyText"/>
        <w:rPr>
          <w:rFonts w:ascii="Times New Roman" w:hAnsi="Times New Roman" w:cs="Times New Roman"/>
        </w:rPr>
      </w:pPr>
      <w:r w:rsidRPr="00C35C1E">
        <w:rPr>
          <w:rFonts w:ascii="Times New Roman" w:hAnsi="Times New Roman" w:cs="Times New Roman"/>
        </w:rPr>
        <w:t>Th</w:t>
      </w:r>
      <w:r w:rsidR="004F5351" w:rsidRPr="00C35C1E">
        <w:rPr>
          <w:rFonts w:ascii="Times New Roman" w:hAnsi="Times New Roman" w:cs="Times New Roman"/>
        </w:rPr>
        <w:t xml:space="preserve">e inclusion of known (planted) individuals into a population </w:t>
      </w:r>
      <w:r w:rsidR="00A908A2" w:rsidRPr="00C35C1E">
        <w:rPr>
          <w:rFonts w:ascii="Times New Roman" w:hAnsi="Times New Roman" w:cs="Times New Roman"/>
        </w:rPr>
        <w:t xml:space="preserve">is not novel (Goudie 1995, Ashbridge and Goudie 2008) and has been used </w:t>
      </w:r>
      <w:del w:id="75" w:author="Hennig, Jacob Daniel" w:date="2023-04-05T13:30:00Z">
        <w:r w:rsidRPr="00C35C1E" w:rsidDel="00B02ABD">
          <w:rPr>
            <w:rFonts w:ascii="Times New Roman" w:hAnsi="Times New Roman" w:cs="Times New Roman"/>
          </w:rPr>
          <w:delText xml:space="preserve"> </w:delText>
        </w:r>
      </w:del>
      <w:r w:rsidR="00A908A2" w:rsidRPr="00C35C1E">
        <w:rPr>
          <w:rFonts w:ascii="Times New Roman" w:hAnsi="Times New Roman" w:cs="Times New Roman"/>
        </w:rPr>
        <w:t>i</w:t>
      </w:r>
      <w:r w:rsidRPr="00C35C1E">
        <w:rPr>
          <w:rFonts w:ascii="Times New Roman" w:hAnsi="Times New Roman" w:cs="Times New Roman"/>
        </w:rPr>
        <w:t>n</w:t>
      </w:r>
      <w:r w:rsidR="00F13030" w:rsidRPr="00C35C1E">
        <w:rPr>
          <w:rFonts w:ascii="Times New Roman" w:hAnsi="Times New Roman" w:cs="Times New Roman"/>
        </w:rPr>
        <w:t xml:space="preserve"> human population sampling with the intent of using a single sample</w:t>
      </w:r>
      <w:r w:rsidRPr="00C35C1E">
        <w:rPr>
          <w:rFonts w:ascii="Times New Roman" w:hAnsi="Times New Roman" w:cs="Times New Roman"/>
        </w:rPr>
        <w:t xml:space="preserve"> to adequately characterize population size</w:t>
      </w:r>
      <w:r w:rsidR="00F13030" w:rsidRPr="00C35C1E">
        <w:rPr>
          <w:rFonts w:ascii="Times New Roman" w:hAnsi="Times New Roman" w:cs="Times New Roman"/>
        </w:rPr>
        <w:t xml:space="preserve"> (Laska et al. 1988). </w:t>
      </w:r>
      <w:r w:rsidR="00A908A2" w:rsidRPr="00C35C1E">
        <w:rPr>
          <w:rFonts w:ascii="Times New Roman" w:hAnsi="Times New Roman" w:cs="Times New Roman"/>
        </w:rPr>
        <w:t>However,</w:t>
      </w:r>
      <w:r w:rsidRPr="00C35C1E">
        <w:rPr>
          <w:rFonts w:ascii="Times New Roman" w:hAnsi="Times New Roman" w:cs="Times New Roman"/>
        </w:rPr>
        <w:t xml:space="preserve"> </w:t>
      </w:r>
      <w:r w:rsidR="00F13030" w:rsidRPr="00C35C1E">
        <w:rPr>
          <w:rFonts w:ascii="Times New Roman" w:hAnsi="Times New Roman" w:cs="Times New Roman"/>
        </w:rPr>
        <w:t xml:space="preserve">we have not seen any indication </w:t>
      </w:r>
      <w:r w:rsidRPr="00C35C1E">
        <w:rPr>
          <w:rFonts w:ascii="Times New Roman" w:hAnsi="Times New Roman" w:cs="Times New Roman"/>
        </w:rPr>
        <w:t xml:space="preserve">that </w:t>
      </w:r>
      <w:r w:rsidR="00A908A2" w:rsidRPr="00C35C1E">
        <w:rPr>
          <w:rFonts w:ascii="Times New Roman" w:hAnsi="Times New Roman" w:cs="Times New Roman"/>
        </w:rPr>
        <w:t xml:space="preserve">those </w:t>
      </w:r>
      <w:r w:rsidRPr="00C35C1E">
        <w:rPr>
          <w:rFonts w:ascii="Times New Roman" w:hAnsi="Times New Roman" w:cs="Times New Roman"/>
        </w:rPr>
        <w:t>methods using known</w:t>
      </w:r>
      <w:r w:rsidR="0080620A" w:rsidRPr="00C35C1E">
        <w:rPr>
          <w:rFonts w:ascii="Times New Roman" w:hAnsi="Times New Roman" w:cs="Times New Roman"/>
        </w:rPr>
        <w:t xml:space="preserve"> planted</w:t>
      </w:r>
      <w:r w:rsidRPr="00C35C1E">
        <w:rPr>
          <w:rFonts w:ascii="Times New Roman" w:hAnsi="Times New Roman" w:cs="Times New Roman"/>
        </w:rPr>
        <w:t xml:space="preserve"> individuals </w:t>
      </w:r>
      <w:r w:rsidR="004F709E" w:rsidRPr="00C35C1E">
        <w:rPr>
          <w:rFonts w:ascii="Times New Roman" w:hAnsi="Times New Roman" w:cs="Times New Roman"/>
        </w:rPr>
        <w:t xml:space="preserve">have been </w:t>
      </w:r>
      <w:r w:rsidR="00F13030" w:rsidRPr="00C35C1E">
        <w:rPr>
          <w:rFonts w:ascii="Times New Roman" w:hAnsi="Times New Roman" w:cs="Times New Roman"/>
        </w:rPr>
        <w:t>used to accommodate</w:t>
      </w:r>
      <w:r w:rsidRPr="00C35C1E">
        <w:rPr>
          <w:rFonts w:ascii="Times New Roman" w:hAnsi="Times New Roman" w:cs="Times New Roman"/>
        </w:rPr>
        <w:t xml:space="preserve"> </w:t>
      </w:r>
      <w:r w:rsidR="00F13030" w:rsidRPr="00C35C1E">
        <w:rPr>
          <w:rFonts w:ascii="Times New Roman" w:hAnsi="Times New Roman" w:cs="Times New Roman"/>
        </w:rPr>
        <w:t>heterogeneity</w:t>
      </w:r>
      <w:r w:rsidR="00BE2B6C">
        <w:rPr>
          <w:rFonts w:ascii="Times New Roman" w:hAnsi="Times New Roman" w:cs="Times New Roman"/>
        </w:rPr>
        <w:t xml:space="preserve">. </w:t>
      </w:r>
      <w:commentRangeStart w:id="76"/>
      <w:r w:rsidR="00A908A2" w:rsidRPr="00C35C1E">
        <w:rPr>
          <w:rFonts w:ascii="Times New Roman" w:hAnsi="Times New Roman" w:cs="Times New Roman"/>
        </w:rPr>
        <w:t>Mark-resight surveys (</w:t>
      </w:r>
      <w:r w:rsidR="00495A01" w:rsidRPr="00C35C1E">
        <w:rPr>
          <w:rFonts w:ascii="Times New Roman" w:hAnsi="Times New Roman" w:cs="Times New Roman"/>
        </w:rPr>
        <w:t>Bowden and Kufeld 1995, White 1996,</w:t>
      </w:r>
      <w:r w:rsidR="008B0303" w:rsidRPr="00C35C1E">
        <w:rPr>
          <w:rFonts w:ascii="Times New Roman" w:hAnsi="Times New Roman" w:cs="Times New Roman"/>
        </w:rPr>
        <w:t xml:space="preserve"> </w:t>
      </w:r>
      <w:r w:rsidR="00A908A2" w:rsidRPr="00C35C1E">
        <w:rPr>
          <w:rFonts w:ascii="Times New Roman" w:hAnsi="Times New Roman" w:cs="Times New Roman"/>
        </w:rPr>
        <w:t>McClintock et al. 2006) were created with the specific intent of estimating detection probability with the known marked sample during the resighting surveys and can accommodate residual h</w:t>
      </w:r>
      <w:r w:rsidR="00433EA5" w:rsidRPr="00C35C1E">
        <w:rPr>
          <w:rFonts w:ascii="Times New Roman" w:hAnsi="Times New Roman" w:cs="Times New Roman"/>
        </w:rPr>
        <w:t>e</w:t>
      </w:r>
      <w:r w:rsidR="00A908A2" w:rsidRPr="00C35C1E">
        <w:rPr>
          <w:rFonts w:ascii="Times New Roman" w:hAnsi="Times New Roman" w:cs="Times New Roman"/>
        </w:rPr>
        <w:t>terogeneity</w:t>
      </w:r>
      <w:r w:rsidR="00433EA5" w:rsidRPr="00C35C1E">
        <w:rPr>
          <w:rFonts w:ascii="Times New Roman" w:hAnsi="Times New Roman" w:cs="Times New Roman"/>
        </w:rPr>
        <w:t xml:space="preserve"> from the known number of marke</w:t>
      </w:r>
      <w:r w:rsidR="008B0303" w:rsidRPr="00C35C1E">
        <w:rPr>
          <w:rFonts w:ascii="Times New Roman" w:hAnsi="Times New Roman" w:cs="Times New Roman"/>
        </w:rPr>
        <w:t>d</w:t>
      </w:r>
      <w:r w:rsidR="00433EA5" w:rsidRPr="00C35C1E">
        <w:rPr>
          <w:rFonts w:ascii="Times New Roman" w:hAnsi="Times New Roman" w:cs="Times New Roman"/>
        </w:rPr>
        <w:t xml:space="preserve"> </w:t>
      </w:r>
      <w:r w:rsidR="008B0303" w:rsidRPr="00C35C1E">
        <w:rPr>
          <w:rFonts w:ascii="Times New Roman" w:hAnsi="Times New Roman" w:cs="Times New Roman"/>
        </w:rPr>
        <w:t>animals</w:t>
      </w:r>
      <w:r w:rsidR="00433EA5" w:rsidRPr="00C35C1E">
        <w:rPr>
          <w:rFonts w:ascii="Times New Roman" w:hAnsi="Times New Roman" w:cs="Times New Roman"/>
        </w:rPr>
        <w:t xml:space="preserve"> that were never detected</w:t>
      </w:r>
      <w:r w:rsidR="00B52E02" w:rsidRPr="00C35C1E">
        <w:rPr>
          <w:rFonts w:ascii="Times New Roman" w:hAnsi="Times New Roman" w:cs="Times New Roman"/>
        </w:rPr>
        <w:t xml:space="preserve">. </w:t>
      </w:r>
      <w:r w:rsidR="00433EA5" w:rsidRPr="00C35C1E">
        <w:rPr>
          <w:rFonts w:ascii="Times New Roman" w:hAnsi="Times New Roman" w:cs="Times New Roman"/>
        </w:rPr>
        <w:t xml:space="preserve">The approach used in </w:t>
      </w:r>
      <w:r w:rsidR="00A908A2" w:rsidRPr="00C35C1E">
        <w:rPr>
          <w:rFonts w:ascii="Times New Roman" w:hAnsi="Times New Roman" w:cs="Times New Roman"/>
        </w:rPr>
        <w:t xml:space="preserve">Hennig et al. (2022) </w:t>
      </w:r>
      <w:r w:rsidR="00433EA5" w:rsidRPr="00C35C1E">
        <w:rPr>
          <w:rFonts w:ascii="Times New Roman" w:hAnsi="Times New Roman" w:cs="Times New Roman"/>
        </w:rPr>
        <w:t>differs slightly from mark-resight surveys because unmarked animals</w:t>
      </w:r>
      <w:r w:rsidR="004F709E" w:rsidRPr="00C35C1E">
        <w:rPr>
          <w:rFonts w:ascii="Times New Roman" w:hAnsi="Times New Roman" w:cs="Times New Roman"/>
        </w:rPr>
        <w:t xml:space="preserve"> in Hennig et al. (2022)</w:t>
      </w:r>
      <w:r w:rsidR="00433EA5" w:rsidRPr="00C35C1E">
        <w:rPr>
          <w:rFonts w:ascii="Times New Roman" w:hAnsi="Times New Roman" w:cs="Times New Roman"/>
        </w:rPr>
        <w:t xml:space="preserve"> have capture histor</w:t>
      </w:r>
      <w:r w:rsidR="008B0303" w:rsidRPr="00C35C1E">
        <w:rPr>
          <w:rFonts w:ascii="Times New Roman" w:hAnsi="Times New Roman" w:cs="Times New Roman"/>
        </w:rPr>
        <w:t>ies</w:t>
      </w:r>
      <w:r w:rsidR="00433EA5" w:rsidRPr="00C35C1E">
        <w:rPr>
          <w:rFonts w:ascii="Times New Roman" w:hAnsi="Times New Roman" w:cs="Times New Roman"/>
        </w:rPr>
        <w:t xml:space="preserve"> which are used in the detection probability estimation unlike mark-resight surveys that only</w:t>
      </w:r>
      <w:r w:rsidR="00A908A2" w:rsidRPr="00C35C1E">
        <w:rPr>
          <w:rFonts w:ascii="Times New Roman" w:hAnsi="Times New Roman" w:cs="Times New Roman"/>
        </w:rPr>
        <w:t xml:space="preserve"> use counts of unmarked animals without a capture history</w:t>
      </w:r>
      <w:commentRangeEnd w:id="76"/>
      <w:r w:rsidR="00B52E02" w:rsidRPr="00C35C1E">
        <w:rPr>
          <w:rFonts w:ascii="Times New Roman" w:hAnsi="Times New Roman" w:cs="Times New Roman"/>
        </w:rPr>
        <w:t xml:space="preserve">. </w:t>
      </w:r>
      <w:r w:rsidR="0045568D">
        <w:rPr>
          <w:rStyle w:val="CommentReference"/>
        </w:rPr>
        <w:commentReference w:id="76"/>
      </w:r>
    </w:p>
    <w:p w14:paraId="05E3158C" w14:textId="0B0BA38D" w:rsidR="00F13030" w:rsidRPr="00C35C1E" w:rsidRDefault="00C9770B" w:rsidP="00F13030">
      <w:pPr>
        <w:pStyle w:val="BodyText"/>
        <w:rPr>
          <w:rFonts w:ascii="Times New Roman" w:hAnsi="Times New Roman" w:cs="Times New Roman"/>
        </w:rPr>
      </w:pPr>
      <w:commentRangeStart w:id="77"/>
      <w:r w:rsidRPr="00C35C1E">
        <w:rPr>
          <w:rFonts w:ascii="Times New Roman" w:hAnsi="Times New Roman" w:cs="Times New Roman"/>
        </w:rPr>
        <w:t xml:space="preserve">However, </w:t>
      </w:r>
      <w:r w:rsidR="00495A01" w:rsidRPr="00C35C1E">
        <w:rPr>
          <w:rFonts w:ascii="Times New Roman" w:hAnsi="Times New Roman" w:cs="Times New Roman"/>
        </w:rPr>
        <w:t xml:space="preserve">while the impact of heterogeneity is well-known, we </w:t>
      </w:r>
      <w:r w:rsidR="00F13030" w:rsidRPr="00C35C1E">
        <w:rPr>
          <w:rFonts w:ascii="Times New Roman" w:hAnsi="Times New Roman" w:cs="Times New Roman"/>
        </w:rPr>
        <w:t xml:space="preserve">do not believe that </w:t>
      </w:r>
      <w:r w:rsidR="00297463" w:rsidRPr="00C35C1E">
        <w:rPr>
          <w:rFonts w:ascii="Times New Roman" w:hAnsi="Times New Roman" w:cs="Times New Roman"/>
        </w:rPr>
        <w:t xml:space="preserve">the </w:t>
      </w:r>
      <w:r w:rsidR="00F13030" w:rsidRPr="00C35C1E">
        <w:rPr>
          <w:rFonts w:ascii="Times New Roman" w:hAnsi="Times New Roman" w:cs="Times New Roman"/>
        </w:rPr>
        <w:t xml:space="preserve">literature has </w:t>
      </w:r>
      <w:r w:rsidR="00297463" w:rsidRPr="00C35C1E">
        <w:rPr>
          <w:rFonts w:ascii="Times New Roman" w:hAnsi="Times New Roman" w:cs="Times New Roman"/>
        </w:rPr>
        <w:t xml:space="preserve">clearly detailed </w:t>
      </w:r>
      <w:r w:rsidR="00495A01" w:rsidRPr="00C35C1E">
        <w:rPr>
          <w:rFonts w:ascii="Times New Roman" w:hAnsi="Times New Roman" w:cs="Times New Roman"/>
        </w:rPr>
        <w:t xml:space="preserve">for non-statisticians </w:t>
      </w:r>
      <w:r w:rsidR="00297463" w:rsidRPr="00C35C1E">
        <w:rPr>
          <w:rFonts w:ascii="Times New Roman" w:hAnsi="Times New Roman" w:cs="Times New Roman"/>
        </w:rPr>
        <w:t>t</w:t>
      </w:r>
      <w:r w:rsidR="00F13030" w:rsidRPr="00C35C1E">
        <w:rPr>
          <w:rFonts w:ascii="Times New Roman" w:hAnsi="Times New Roman" w:cs="Times New Roman"/>
        </w:rPr>
        <w:t>he fundamental problem with heterogeneity and why</w:t>
      </w:r>
      <w:r w:rsidR="00E033C0" w:rsidRPr="00C35C1E">
        <w:rPr>
          <w:rFonts w:ascii="Times New Roman" w:hAnsi="Times New Roman" w:cs="Times New Roman"/>
        </w:rPr>
        <w:t xml:space="preserve"> residual </w:t>
      </w:r>
      <w:r w:rsidR="00297463" w:rsidRPr="00C35C1E">
        <w:rPr>
          <w:rFonts w:ascii="Times New Roman" w:hAnsi="Times New Roman" w:cs="Times New Roman"/>
        </w:rPr>
        <w:t>heterogeneity</w:t>
      </w:r>
      <w:r w:rsidR="00F13030" w:rsidRPr="00C35C1E">
        <w:rPr>
          <w:rFonts w:ascii="Times New Roman" w:hAnsi="Times New Roman" w:cs="Times New Roman"/>
        </w:rPr>
        <w:t xml:space="preserve"> </w:t>
      </w:r>
      <w:r w:rsidR="00E033C0" w:rsidRPr="00C35C1E">
        <w:rPr>
          <w:rFonts w:ascii="Times New Roman" w:hAnsi="Times New Roman" w:cs="Times New Roman"/>
        </w:rPr>
        <w:t xml:space="preserve">induces dependence and bias </w:t>
      </w:r>
      <w:r w:rsidR="004F709E" w:rsidRPr="00C35C1E">
        <w:rPr>
          <w:rFonts w:ascii="Times New Roman" w:hAnsi="Times New Roman" w:cs="Times New Roman"/>
        </w:rPr>
        <w:t xml:space="preserve">for </w:t>
      </w:r>
      <w:r w:rsidRPr="00C35C1E">
        <w:rPr>
          <w:rFonts w:ascii="Times New Roman" w:hAnsi="Times New Roman" w:cs="Times New Roman"/>
        </w:rPr>
        <w:t xml:space="preserve">wildlife abundance estimation techniques using </w:t>
      </w:r>
      <w:r w:rsidR="00F13030" w:rsidRPr="00C35C1E">
        <w:rPr>
          <w:rFonts w:ascii="Times New Roman" w:hAnsi="Times New Roman" w:cs="Times New Roman"/>
        </w:rPr>
        <w:t>mark-recapture</w:t>
      </w:r>
      <w:r w:rsidR="00297463" w:rsidRPr="00C35C1E">
        <w:rPr>
          <w:rFonts w:ascii="Times New Roman" w:hAnsi="Times New Roman" w:cs="Times New Roman"/>
        </w:rPr>
        <w:t xml:space="preserve"> </w:t>
      </w:r>
      <w:r w:rsidRPr="00C35C1E">
        <w:rPr>
          <w:rFonts w:ascii="Times New Roman" w:hAnsi="Times New Roman" w:cs="Times New Roman"/>
        </w:rPr>
        <w:t>approaches</w:t>
      </w:r>
      <w:commentRangeEnd w:id="77"/>
      <w:r w:rsidR="00B52E02" w:rsidRPr="00C35C1E">
        <w:rPr>
          <w:rFonts w:ascii="Times New Roman" w:hAnsi="Times New Roman" w:cs="Times New Roman"/>
        </w:rPr>
        <w:t xml:space="preserve">. </w:t>
      </w:r>
      <w:r w:rsidR="0045568D">
        <w:rPr>
          <w:rStyle w:val="CommentReference"/>
        </w:rPr>
        <w:commentReference w:id="77"/>
      </w:r>
      <w:r w:rsidR="00E93C79" w:rsidRPr="00C35C1E">
        <w:rPr>
          <w:rFonts w:ascii="Times New Roman" w:hAnsi="Times New Roman" w:cs="Times New Roman"/>
        </w:rPr>
        <w:t xml:space="preserve">Thus, </w:t>
      </w:r>
      <w:r w:rsidR="008B0303" w:rsidRPr="00C35C1E">
        <w:rPr>
          <w:rFonts w:ascii="Times New Roman" w:hAnsi="Times New Roman" w:cs="Times New Roman"/>
        </w:rPr>
        <w:t>we will</w:t>
      </w:r>
      <w:r w:rsidR="00F13030" w:rsidRPr="00C35C1E">
        <w:rPr>
          <w:rFonts w:ascii="Times New Roman" w:hAnsi="Times New Roman" w:cs="Times New Roman"/>
        </w:rPr>
        <w:t xml:space="preserve"> </w:t>
      </w:r>
      <w:r w:rsidR="00297463" w:rsidRPr="00C35C1E">
        <w:rPr>
          <w:rFonts w:ascii="Times New Roman" w:hAnsi="Times New Roman" w:cs="Times New Roman"/>
        </w:rPr>
        <w:t xml:space="preserve">review and </w:t>
      </w:r>
      <w:r w:rsidR="00337BF6" w:rsidRPr="00C35C1E">
        <w:rPr>
          <w:rFonts w:ascii="Times New Roman" w:hAnsi="Times New Roman" w:cs="Times New Roman"/>
        </w:rPr>
        <w:t xml:space="preserve">detail the fundamental </w:t>
      </w:r>
      <w:r w:rsidR="00297463" w:rsidRPr="00C35C1E">
        <w:rPr>
          <w:rFonts w:ascii="Times New Roman" w:hAnsi="Times New Roman" w:cs="Times New Roman"/>
        </w:rPr>
        <w:t>issue of</w:t>
      </w:r>
      <w:r w:rsidR="00337BF6" w:rsidRPr="00C35C1E">
        <w:rPr>
          <w:rFonts w:ascii="Times New Roman" w:hAnsi="Times New Roman" w:cs="Times New Roman"/>
        </w:rPr>
        <w:t xml:space="preserve"> </w:t>
      </w:r>
      <w:r w:rsidR="00E033C0" w:rsidRPr="00C35C1E">
        <w:rPr>
          <w:rFonts w:ascii="Times New Roman" w:hAnsi="Times New Roman" w:cs="Times New Roman"/>
        </w:rPr>
        <w:t xml:space="preserve">residual </w:t>
      </w:r>
      <w:r w:rsidR="00337BF6" w:rsidRPr="00C35C1E">
        <w:rPr>
          <w:rFonts w:ascii="Times New Roman" w:hAnsi="Times New Roman" w:cs="Times New Roman"/>
        </w:rPr>
        <w:t>heterogeneity</w:t>
      </w:r>
      <w:r w:rsidR="00E033C0" w:rsidRPr="00C35C1E">
        <w:rPr>
          <w:rFonts w:ascii="Times New Roman" w:hAnsi="Times New Roman" w:cs="Times New Roman"/>
        </w:rPr>
        <w:t xml:space="preserve"> and</w:t>
      </w:r>
      <w:r w:rsidR="00297463" w:rsidRPr="00C35C1E">
        <w:rPr>
          <w:rFonts w:ascii="Times New Roman" w:hAnsi="Times New Roman" w:cs="Times New Roman"/>
        </w:rPr>
        <w:t xml:space="preserve"> outline the </w:t>
      </w:r>
      <w:r w:rsidR="00337BF6" w:rsidRPr="00C35C1E">
        <w:rPr>
          <w:rFonts w:ascii="Times New Roman" w:hAnsi="Times New Roman" w:cs="Times New Roman"/>
        </w:rPr>
        <w:t>bias implications</w:t>
      </w:r>
      <w:r w:rsidR="00F13030" w:rsidRPr="00C35C1E">
        <w:rPr>
          <w:rFonts w:ascii="Times New Roman" w:hAnsi="Times New Roman" w:cs="Times New Roman"/>
        </w:rPr>
        <w:t xml:space="preserve"> using a simple double-observer survey </w:t>
      </w:r>
      <w:r w:rsidR="00E033C0" w:rsidRPr="00C35C1E">
        <w:rPr>
          <w:rFonts w:ascii="Times New Roman" w:hAnsi="Times New Roman" w:cs="Times New Roman"/>
        </w:rPr>
        <w:t>example</w:t>
      </w:r>
      <w:r w:rsidR="00B52E02" w:rsidRPr="00C35C1E">
        <w:rPr>
          <w:rFonts w:ascii="Times New Roman" w:hAnsi="Times New Roman" w:cs="Times New Roman"/>
        </w:rPr>
        <w:t xml:space="preserve">. </w:t>
      </w:r>
      <w:r w:rsidR="00337BF6" w:rsidRPr="00C35C1E">
        <w:rPr>
          <w:rFonts w:ascii="Times New Roman" w:hAnsi="Times New Roman" w:cs="Times New Roman"/>
        </w:rPr>
        <w:t xml:space="preserve">Then, we will </w:t>
      </w:r>
      <w:r w:rsidR="00F13030" w:rsidRPr="00C35C1E">
        <w:rPr>
          <w:rFonts w:ascii="Times New Roman" w:hAnsi="Times New Roman" w:cs="Times New Roman"/>
        </w:rPr>
        <w:t>demonstrate</w:t>
      </w:r>
      <w:r w:rsidR="00297463" w:rsidRPr="00C35C1E">
        <w:rPr>
          <w:rFonts w:ascii="Times New Roman" w:hAnsi="Times New Roman" w:cs="Times New Roman"/>
        </w:rPr>
        <w:t xml:space="preserve"> an approach using </w:t>
      </w:r>
      <w:r w:rsidR="00F13030" w:rsidRPr="00C35C1E">
        <w:rPr>
          <w:rFonts w:ascii="Times New Roman" w:hAnsi="Times New Roman" w:cs="Times New Roman"/>
        </w:rPr>
        <w:t>inclusion of a known component</w:t>
      </w:r>
      <w:r w:rsidR="00337BF6" w:rsidRPr="00C35C1E">
        <w:rPr>
          <w:rFonts w:ascii="Times New Roman" w:hAnsi="Times New Roman" w:cs="Times New Roman"/>
        </w:rPr>
        <w:t xml:space="preserve">, wherein </w:t>
      </w:r>
      <w:r w:rsidR="00E033C0" w:rsidRPr="00C35C1E">
        <w:rPr>
          <w:rFonts w:ascii="Times New Roman" w:hAnsi="Times New Roman" w:cs="Times New Roman"/>
        </w:rPr>
        <w:t xml:space="preserve">marked </w:t>
      </w:r>
      <w:r w:rsidR="00337BF6" w:rsidRPr="00C35C1E">
        <w:rPr>
          <w:rFonts w:ascii="Times New Roman" w:hAnsi="Times New Roman" w:cs="Times New Roman"/>
        </w:rPr>
        <w:t xml:space="preserve">individuals are </w:t>
      </w:r>
      <w:r w:rsidR="00E033C0" w:rsidRPr="00C35C1E">
        <w:rPr>
          <w:rFonts w:ascii="Times New Roman" w:hAnsi="Times New Roman" w:cs="Times New Roman"/>
        </w:rPr>
        <w:t xml:space="preserve">introduced into the population as </w:t>
      </w:r>
      <w:r w:rsidR="00DC473E" w:rsidRPr="00C35C1E">
        <w:rPr>
          <w:rFonts w:ascii="Times New Roman" w:hAnsi="Times New Roman" w:cs="Times New Roman"/>
        </w:rPr>
        <w:t xml:space="preserve">in mark-resight surveys (McClintock </w:t>
      </w:r>
      <w:r w:rsidR="002E7F26" w:rsidRPr="00C35C1E">
        <w:rPr>
          <w:rFonts w:ascii="Times New Roman" w:hAnsi="Times New Roman" w:cs="Times New Roman"/>
        </w:rPr>
        <w:t xml:space="preserve">et al. </w:t>
      </w:r>
      <w:r w:rsidR="00433EA5" w:rsidRPr="00C35C1E">
        <w:rPr>
          <w:rFonts w:ascii="Times New Roman" w:hAnsi="Times New Roman" w:cs="Times New Roman"/>
        </w:rPr>
        <w:t>2006</w:t>
      </w:r>
      <w:r w:rsidR="00DC473E" w:rsidRPr="00C35C1E">
        <w:rPr>
          <w:rFonts w:ascii="Times New Roman" w:hAnsi="Times New Roman" w:cs="Times New Roman"/>
        </w:rPr>
        <w:t xml:space="preserve">) </w:t>
      </w:r>
      <w:r w:rsidR="00BB2D96" w:rsidRPr="00C35C1E">
        <w:rPr>
          <w:rFonts w:ascii="Times New Roman" w:hAnsi="Times New Roman" w:cs="Times New Roman"/>
        </w:rPr>
        <w:t xml:space="preserve">and show how this method </w:t>
      </w:r>
      <w:r w:rsidR="00F13030" w:rsidRPr="00C35C1E">
        <w:rPr>
          <w:rFonts w:ascii="Times New Roman" w:hAnsi="Times New Roman" w:cs="Times New Roman"/>
        </w:rPr>
        <w:t>can be used to remove some or all of the bias from heterogeneity</w:t>
      </w:r>
      <w:r w:rsidR="00337BF6" w:rsidRPr="00C35C1E">
        <w:rPr>
          <w:rFonts w:ascii="Times New Roman" w:hAnsi="Times New Roman" w:cs="Times New Roman"/>
        </w:rPr>
        <w:t xml:space="preserve"> irrespective of covariate</w:t>
      </w:r>
      <w:r w:rsidR="008B0303" w:rsidRPr="00C35C1E">
        <w:rPr>
          <w:rFonts w:ascii="Times New Roman" w:hAnsi="Times New Roman" w:cs="Times New Roman"/>
        </w:rPr>
        <w:t>s</w:t>
      </w:r>
      <w:r w:rsidR="00F13030" w:rsidRPr="00C35C1E">
        <w:rPr>
          <w:rFonts w:ascii="Times New Roman" w:hAnsi="Times New Roman" w:cs="Times New Roman"/>
        </w:rPr>
        <w:t xml:space="preserve">. We </w:t>
      </w:r>
      <w:r w:rsidRPr="00C35C1E">
        <w:rPr>
          <w:rFonts w:ascii="Times New Roman" w:hAnsi="Times New Roman" w:cs="Times New Roman"/>
        </w:rPr>
        <w:t xml:space="preserve">also </w:t>
      </w:r>
      <w:r w:rsidR="00F13030" w:rsidRPr="00C35C1E">
        <w:rPr>
          <w:rFonts w:ascii="Times New Roman" w:hAnsi="Times New Roman" w:cs="Times New Roman"/>
        </w:rPr>
        <w:t xml:space="preserve">demonstrate </w:t>
      </w:r>
      <w:r w:rsidR="00416C88" w:rsidRPr="00C35C1E">
        <w:rPr>
          <w:rFonts w:ascii="Times New Roman" w:hAnsi="Times New Roman" w:cs="Times New Roman"/>
        </w:rPr>
        <w:t xml:space="preserve">the utility of </w:t>
      </w:r>
      <w:r w:rsidR="00DC473E" w:rsidRPr="00C35C1E">
        <w:rPr>
          <w:rFonts w:ascii="Times New Roman" w:hAnsi="Times New Roman" w:cs="Times New Roman"/>
        </w:rPr>
        <w:t xml:space="preserve">using a known component </w:t>
      </w:r>
      <w:r w:rsidR="00F13030" w:rsidRPr="00C35C1E">
        <w:rPr>
          <w:rFonts w:ascii="Times New Roman" w:hAnsi="Times New Roman" w:cs="Times New Roman"/>
        </w:rPr>
        <w:t xml:space="preserve">to remove heterogeneity </w:t>
      </w:r>
      <w:r w:rsidR="00416C88" w:rsidRPr="00C35C1E">
        <w:rPr>
          <w:rFonts w:ascii="Times New Roman" w:hAnsi="Times New Roman" w:cs="Times New Roman"/>
        </w:rPr>
        <w:t xml:space="preserve">using data </w:t>
      </w:r>
      <w:r w:rsidR="00F13030" w:rsidRPr="00C35C1E">
        <w:rPr>
          <w:rFonts w:ascii="Times New Roman" w:hAnsi="Times New Roman" w:cs="Times New Roman"/>
        </w:rPr>
        <w:t xml:space="preserve">from a camera trap study with a known population size and </w:t>
      </w:r>
      <w:r w:rsidR="00416C88" w:rsidRPr="00C35C1E">
        <w:rPr>
          <w:rFonts w:ascii="Times New Roman" w:hAnsi="Times New Roman" w:cs="Times New Roman"/>
        </w:rPr>
        <w:t>a subset of telemetry marked Eastern wild turkeys (</w:t>
      </w:r>
      <w:r w:rsidR="00416C88" w:rsidRPr="00C35C1E">
        <w:rPr>
          <w:rFonts w:ascii="Times New Roman" w:hAnsi="Times New Roman" w:cs="Times New Roman"/>
          <w:i/>
          <w:iCs/>
        </w:rPr>
        <w:t>Meleagris gallopavo silvestris)</w:t>
      </w:r>
      <w:r w:rsidR="00F13030" w:rsidRPr="00C35C1E">
        <w:rPr>
          <w:rFonts w:ascii="Times New Roman" w:hAnsi="Times New Roman" w:cs="Times New Roman"/>
          <w:i/>
          <w:iCs/>
        </w:rPr>
        <w:t>.</w:t>
      </w:r>
    </w:p>
    <w:p w14:paraId="73BE46A4" w14:textId="621A420C" w:rsidR="00F13030" w:rsidRPr="00C157BE" w:rsidRDefault="00BC53C4" w:rsidP="00F13030">
      <w:pPr>
        <w:pStyle w:val="BodyText"/>
        <w:rPr>
          <w:rFonts w:ascii="Times New Roman" w:hAnsi="Times New Roman" w:cs="Times New Roman"/>
          <w:b/>
          <w:bCs/>
        </w:rPr>
      </w:pPr>
      <w:bookmarkStart w:id="78" w:name="what-is-heterogeneity"/>
      <w:bookmarkEnd w:id="23"/>
      <w:r w:rsidRPr="00C157BE">
        <w:rPr>
          <w:rFonts w:ascii="Times New Roman" w:hAnsi="Times New Roman" w:cs="Times New Roman"/>
          <w:b/>
          <w:bCs/>
        </w:rPr>
        <w:t>Heterogeneity</w:t>
      </w:r>
      <w:r w:rsidR="00605E42" w:rsidRPr="00C157BE">
        <w:rPr>
          <w:rFonts w:ascii="Times New Roman" w:hAnsi="Times New Roman" w:cs="Times New Roman"/>
          <w:b/>
          <w:bCs/>
        </w:rPr>
        <w:t>, Dependence and Bias</w:t>
      </w:r>
    </w:p>
    <w:p w14:paraId="00132886" w14:textId="413008F0" w:rsidR="00BC53C4" w:rsidRPr="00C35C1E" w:rsidRDefault="00F13030" w:rsidP="00F04639">
      <w:pPr>
        <w:pStyle w:val="BodyText"/>
        <w:rPr>
          <w:rFonts w:ascii="Times New Roman" w:hAnsi="Times New Roman" w:cs="Times New Roman"/>
        </w:rPr>
      </w:pPr>
      <w:r w:rsidRPr="00C35C1E">
        <w:rPr>
          <w:rFonts w:ascii="Times New Roman" w:hAnsi="Times New Roman" w:cs="Times New Roman"/>
        </w:rPr>
        <w:lastRenderedPageBreak/>
        <w:t xml:space="preserve">A dictionary definition of heterogeneity is “the quality or state of consisting of dissimilar or diverse elements” and it is the antonym for homogeneity where everything is the same. In terms of wildlife abundance estimation, homogeneity would mean that all </w:t>
      </w:r>
      <m:oMath>
        <m:r>
          <w:rPr>
            <w:rFonts w:ascii="Cambria Math" w:hAnsi="Cambria Math" w:cs="Times New Roman"/>
          </w:rPr>
          <m:t>N</m:t>
        </m:r>
      </m:oMath>
      <w:r w:rsidRPr="00C35C1E">
        <w:rPr>
          <w:rFonts w:ascii="Times New Roman" w:hAnsi="Times New Roman" w:cs="Times New Roman"/>
        </w:rPr>
        <w:t xml:space="preserve"> animals would have the same probability </w:t>
      </w:r>
      <m:oMath>
        <m:r>
          <w:rPr>
            <w:rFonts w:ascii="Cambria Math" w:hAnsi="Cambria Math" w:cs="Times New Roman"/>
          </w:rPr>
          <m:t>p</m:t>
        </m:r>
      </m:oMath>
      <w:r w:rsidRPr="00C35C1E">
        <w:rPr>
          <w:rFonts w:ascii="Times New Roman" w:hAnsi="Times New Roman" w:cs="Times New Roman"/>
        </w:rPr>
        <w:t xml:space="preserve"> of being detected or captured and heterogeneity means that potentially you could have </w:t>
      </w:r>
      <m:oMath>
        <m:r>
          <w:rPr>
            <w:rFonts w:ascii="Cambria Math" w:hAnsi="Cambria Math" w:cs="Times New Roman"/>
          </w:rPr>
          <m:t>N</m:t>
        </m:r>
      </m:oMath>
      <w:r w:rsidRPr="00C35C1E">
        <w:rPr>
          <w:rFonts w:ascii="Times New Roman" w:hAnsi="Times New Roman" w:cs="Times New Roman"/>
        </w:rPr>
        <w:t xml:space="preserve"> different probabilities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sub>
        </m:sSub>
      </m:oMath>
      <w:r w:rsidRPr="00C35C1E">
        <w:rPr>
          <w:rFonts w:ascii="Times New Roman" w:hAnsi="Times New Roman" w:cs="Times New Roman"/>
        </w:rPr>
        <w:t xml:space="preserve">). </w:t>
      </w:r>
      <w:r w:rsidR="00BC53C4" w:rsidRPr="00C35C1E">
        <w:rPr>
          <w:rFonts w:ascii="Times New Roman" w:hAnsi="Times New Roman" w:cs="Times New Roman"/>
        </w:rPr>
        <w:t xml:space="preserve"> </w:t>
      </w:r>
      <w:r w:rsidR="00BC53C4" w:rsidRPr="00C35C1E">
        <w:rPr>
          <w:rFonts w:ascii="Times New Roman" w:hAnsi="Times New Roman" w:cs="Times New Roman"/>
        </w:rPr>
        <w:tab/>
      </w:r>
      <w:r w:rsidR="00BC53C4" w:rsidRPr="00C35C1E">
        <w:rPr>
          <w:rFonts w:ascii="Times New Roman" w:hAnsi="Times New Roman" w:cs="Times New Roman"/>
        </w:rPr>
        <w:tab/>
      </w:r>
    </w:p>
    <w:p w14:paraId="3209EAE3" w14:textId="6F36069F" w:rsidR="00F13030" w:rsidRPr="00C35C1E" w:rsidRDefault="007E4140" w:rsidP="00C35C1E">
      <w:pPr>
        <w:pStyle w:val="BodyText"/>
        <w:rPr>
          <w:rFonts w:ascii="Times New Roman" w:hAnsi="Times New Roman" w:cs="Times New Roman"/>
        </w:rPr>
      </w:pPr>
      <w:bookmarkStart w:id="79" w:name="what-is-independence"/>
      <w:bookmarkEnd w:id="78"/>
      <w:r w:rsidRPr="00C35C1E">
        <w:rPr>
          <w:rFonts w:ascii="Times New Roman" w:hAnsi="Times New Roman" w:cs="Times New Roman"/>
        </w:rPr>
        <w:t>I</w:t>
      </w:r>
      <w:r w:rsidR="00F13030" w:rsidRPr="00C35C1E">
        <w:rPr>
          <w:rFonts w:ascii="Times New Roman" w:hAnsi="Times New Roman" w:cs="Times New Roman"/>
        </w:rPr>
        <w:t>ndependence is a simple concept that has important</w:t>
      </w:r>
      <w:r w:rsidRPr="00C35C1E">
        <w:rPr>
          <w:rFonts w:ascii="Times New Roman" w:hAnsi="Times New Roman" w:cs="Times New Roman"/>
        </w:rPr>
        <w:t xml:space="preserve"> statistical</w:t>
      </w:r>
      <w:r w:rsidR="00F13030" w:rsidRPr="00C35C1E">
        <w:rPr>
          <w:rFonts w:ascii="Times New Roman" w:hAnsi="Times New Roman" w:cs="Times New Roman"/>
        </w:rPr>
        <w:t xml:space="preserve"> implications with regard to heterogeneity. </w:t>
      </w:r>
      <w:r w:rsidRPr="00C35C1E">
        <w:rPr>
          <w:rFonts w:ascii="Times New Roman" w:hAnsi="Times New Roman" w:cs="Times New Roman"/>
        </w:rPr>
        <w:t>In the simplest terms, i</w:t>
      </w:r>
      <w:r w:rsidR="00F13030" w:rsidRPr="00C35C1E">
        <w:rPr>
          <w:rFonts w:ascii="Times New Roman" w:hAnsi="Times New Roman" w:cs="Times New Roman"/>
        </w:rPr>
        <w:t>f two events are independent then the probability that both events occur is the product of the event probabilities</w:t>
      </w:r>
      <w:del w:id="80" w:author="Hennig, Jacob Daniel" w:date="2023-04-05T15:17:00Z">
        <w:r w:rsidR="00F13030" w:rsidRPr="00C35C1E" w:rsidDel="00B52E02">
          <w:rPr>
            <w:rFonts w:ascii="Times New Roman" w:hAnsi="Times New Roman" w:cs="Times New Roman"/>
          </w:rPr>
          <w:delText xml:space="preserve">. </w:delText>
        </w:r>
        <w:r w:rsidR="001F7181" w:rsidRPr="00C35C1E" w:rsidDel="00B52E02">
          <w:rPr>
            <w:rFonts w:ascii="Times New Roman" w:hAnsi="Times New Roman" w:cs="Times New Roman"/>
          </w:rPr>
          <w:delText xml:space="preserve"> </w:delText>
        </w:r>
      </w:del>
      <w:ins w:id="81" w:author="Hennig, Jacob Daniel" w:date="2023-04-05T15:17:00Z">
        <w:r w:rsidR="00B52E02" w:rsidRPr="00C35C1E">
          <w:rPr>
            <w:rFonts w:ascii="Times New Roman" w:hAnsi="Times New Roman" w:cs="Times New Roman"/>
          </w:rPr>
          <w:t xml:space="preserve">. </w:t>
        </w:r>
      </w:ins>
      <w:r w:rsidR="001F7181" w:rsidRPr="00C35C1E">
        <w:rPr>
          <w:rFonts w:ascii="Times New Roman" w:hAnsi="Times New Roman" w:cs="Times New Roman"/>
        </w:rPr>
        <w:t>For example, with the two sample Lincoln-Petersen estimator the probability that a</w:t>
      </w:r>
      <w:r w:rsidR="00605E42" w:rsidRPr="00C35C1E">
        <w:rPr>
          <w:rFonts w:ascii="Times New Roman" w:hAnsi="Times New Roman" w:cs="Times New Roman"/>
        </w:rPr>
        <w:t>n</w:t>
      </w:r>
      <w:r w:rsidR="001F7181" w:rsidRPr="00C35C1E">
        <w:rPr>
          <w:rFonts w:ascii="Times New Roman" w:hAnsi="Times New Roman" w:cs="Times New Roman"/>
        </w:rPr>
        <w:t xml:space="preserve"> animal is detected in both samples is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oMath>
      <w:r w:rsidR="001F7181" w:rsidRPr="00C35C1E">
        <w:rPr>
          <w:rFonts w:ascii="Times New Roman" w:hAnsi="Times New Roman" w:cs="Times New Roman"/>
        </w:rPr>
        <w:t xml:space="preserve"> </w:t>
      </w:r>
      <w:r w:rsidR="00605E42" w:rsidRPr="00C35C1E">
        <w:rPr>
          <w:rFonts w:ascii="Times New Roman" w:hAnsi="Times New Roman" w:cs="Times New Roman"/>
        </w:rPr>
        <w:t>and the probability that animal is never detected is (1-</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oMath>
      <w:r w:rsidR="00605E42" w:rsidRPr="00C35C1E">
        <w:rPr>
          <w:rFonts w:ascii="Times New Roman" w:eastAsiaTheme="minorEastAsia" w:hAnsi="Times New Roman" w:cs="Times New Roman"/>
        </w:rPr>
        <w:t>)(1-</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oMath>
      <w:r w:rsidR="00605E42" w:rsidRPr="00C35C1E">
        <w:rPr>
          <w:rFonts w:ascii="Times New Roman" w:eastAsiaTheme="minorEastAsia" w:hAnsi="Times New Roman" w:cs="Times New Roman"/>
        </w:rPr>
        <w:t>)</w:t>
      </w:r>
      <w:r w:rsidR="00B52E02" w:rsidRPr="00C35C1E">
        <w:rPr>
          <w:rFonts w:ascii="Times New Roman" w:eastAsiaTheme="minorEastAsia" w:hAnsi="Times New Roman" w:cs="Times New Roman"/>
        </w:rPr>
        <w:t xml:space="preserve">. </w:t>
      </w:r>
      <w:r w:rsidR="00D44899" w:rsidRPr="00C35C1E">
        <w:rPr>
          <w:rFonts w:ascii="Times New Roman" w:eastAsiaTheme="minorEastAsia" w:hAnsi="Times New Roman" w:cs="Times New Roman"/>
        </w:rPr>
        <w:t xml:space="preserve">However, as detailed by Laake et al. (2011), </w:t>
      </w:r>
      <w:r w:rsidR="00404D97" w:rsidRPr="00C35C1E">
        <w:rPr>
          <w:rFonts w:ascii="Times New Roman" w:eastAsiaTheme="minorEastAsia" w:hAnsi="Times New Roman" w:cs="Times New Roman"/>
        </w:rPr>
        <w:t xml:space="preserve">two </w:t>
      </w:r>
      <w:r w:rsidR="00404D97" w:rsidRPr="00C35C1E">
        <w:rPr>
          <w:rFonts w:ascii="Times New Roman" w:hAnsi="Times New Roman" w:cs="Times New Roman"/>
        </w:rPr>
        <w:t>observers searchin</w:t>
      </w:r>
      <w:r w:rsidR="002A6E13" w:rsidRPr="00C35C1E">
        <w:rPr>
          <w:rFonts w:ascii="Times New Roman" w:hAnsi="Times New Roman" w:cs="Times New Roman"/>
        </w:rPr>
        <w:t>g</w:t>
      </w:r>
      <w:r w:rsidR="00404D97" w:rsidRPr="00C35C1E">
        <w:rPr>
          <w:rFonts w:ascii="Times New Roman" w:hAnsi="Times New Roman" w:cs="Times New Roman"/>
        </w:rPr>
        <w:t xml:space="preserve"> and detecting animals </w:t>
      </w:r>
      <w:commentRangeStart w:id="82"/>
      <w:r w:rsidR="00404D97" w:rsidRPr="00C35C1E">
        <w:rPr>
          <w:rFonts w:ascii="Times New Roman" w:hAnsi="Times New Roman" w:cs="Times New Roman"/>
        </w:rPr>
        <w:t>independently without cuing each other</w:t>
      </w:r>
      <w:ins w:id="83" w:author="Collier, Bret" w:date="2023-04-10T14:13:00Z">
        <w:r w:rsidR="0022612F">
          <w:rPr>
            <w:rFonts w:ascii="Times New Roman" w:hAnsi="Times New Roman" w:cs="Times New Roman"/>
          </w:rPr>
          <w:t xml:space="preserve"> (e.g., Nichols et al. 2000)</w:t>
        </w:r>
      </w:ins>
      <w:r w:rsidR="00404D97" w:rsidRPr="00C35C1E">
        <w:rPr>
          <w:rFonts w:ascii="Times New Roman" w:hAnsi="Times New Roman" w:cs="Times New Roman"/>
        </w:rPr>
        <w:t xml:space="preserve"> does not </w:t>
      </w:r>
      <w:r w:rsidR="00D44899" w:rsidRPr="00C35C1E">
        <w:rPr>
          <w:rFonts w:ascii="Times New Roman" w:hAnsi="Times New Roman" w:cs="Times New Roman"/>
        </w:rPr>
        <w:t>imply</w:t>
      </w:r>
      <w:r w:rsidR="00404D97" w:rsidRPr="00C35C1E">
        <w:rPr>
          <w:rFonts w:ascii="Times New Roman" w:hAnsi="Times New Roman" w:cs="Times New Roman"/>
        </w:rPr>
        <w:t xml:space="preserve"> that </w:t>
      </w:r>
      <w:r w:rsidR="00D44899" w:rsidRPr="00C35C1E">
        <w:rPr>
          <w:rFonts w:ascii="Times New Roman" w:hAnsi="Times New Roman" w:cs="Times New Roman"/>
        </w:rPr>
        <w:t xml:space="preserve">those </w:t>
      </w:r>
      <w:r w:rsidR="00404D97" w:rsidRPr="00C35C1E">
        <w:rPr>
          <w:rFonts w:ascii="Times New Roman" w:hAnsi="Times New Roman" w:cs="Times New Roman"/>
        </w:rPr>
        <w:t xml:space="preserve">detections will be statistically independent. </w:t>
      </w:r>
      <w:commentRangeEnd w:id="82"/>
      <w:r w:rsidR="00A24E39">
        <w:rPr>
          <w:rStyle w:val="CommentReference"/>
        </w:rPr>
        <w:commentReference w:id="82"/>
      </w:r>
      <w:r w:rsidR="008556D1" w:rsidRPr="00C35C1E">
        <w:rPr>
          <w:rFonts w:ascii="Times New Roman" w:eastAsiaTheme="minorEastAsia" w:hAnsi="Times New Roman" w:cs="Times New Roman"/>
        </w:rPr>
        <w:t>Any</w:t>
      </w:r>
      <w:r w:rsidR="00605E42" w:rsidRPr="00C35C1E">
        <w:rPr>
          <w:rFonts w:ascii="Times New Roman" w:eastAsiaTheme="minorEastAsia" w:hAnsi="Times New Roman" w:cs="Times New Roman"/>
        </w:rPr>
        <w:t xml:space="preserve"> </w:t>
      </w:r>
      <w:r w:rsidR="00404D97" w:rsidRPr="00C35C1E">
        <w:rPr>
          <w:rFonts w:ascii="Times New Roman" w:eastAsiaTheme="minorEastAsia" w:hAnsi="Times New Roman" w:cs="Times New Roman"/>
        </w:rPr>
        <w:t>unmodelled (</w:t>
      </w:r>
      <w:r w:rsidR="00605E42" w:rsidRPr="00C35C1E">
        <w:rPr>
          <w:rFonts w:ascii="Times New Roman" w:eastAsiaTheme="minorEastAsia" w:hAnsi="Times New Roman" w:cs="Times New Roman"/>
        </w:rPr>
        <w:t>residual</w:t>
      </w:r>
      <w:r w:rsidR="00404D97" w:rsidRPr="00C35C1E">
        <w:rPr>
          <w:rFonts w:ascii="Times New Roman" w:eastAsiaTheme="minorEastAsia" w:hAnsi="Times New Roman" w:cs="Times New Roman"/>
        </w:rPr>
        <w:t>)</w:t>
      </w:r>
      <w:r w:rsidR="00605E42" w:rsidRPr="00C35C1E">
        <w:rPr>
          <w:rFonts w:ascii="Times New Roman" w:eastAsiaTheme="minorEastAsia" w:hAnsi="Times New Roman" w:cs="Times New Roman"/>
        </w:rPr>
        <w:t xml:space="preserve"> heterogeneity </w:t>
      </w:r>
      <w:r w:rsidR="00404D97" w:rsidRPr="00C35C1E">
        <w:rPr>
          <w:rFonts w:ascii="Times New Roman" w:eastAsiaTheme="minorEastAsia" w:hAnsi="Times New Roman" w:cs="Times New Roman"/>
        </w:rPr>
        <w:t xml:space="preserve">in detection probability </w:t>
      </w:r>
      <w:ins w:id="84" w:author="Hennig, Jacob Daniel" w:date="2023-03-21T16:07:00Z">
        <w:r w:rsidR="00A24E39">
          <w:rPr>
            <w:rFonts w:ascii="Times New Roman" w:eastAsiaTheme="minorEastAsia" w:hAnsi="Times New Roman" w:cs="Times New Roman"/>
          </w:rPr>
          <w:t xml:space="preserve">violates the </w:t>
        </w:r>
      </w:ins>
      <w:del w:id="85" w:author="Hennig, Jacob Daniel" w:date="2023-03-21T16:07:00Z">
        <w:r w:rsidR="008556D1" w:rsidRPr="00C35C1E" w:rsidDel="00A24E39">
          <w:rPr>
            <w:rFonts w:ascii="Times New Roman" w:eastAsiaTheme="minorEastAsia" w:hAnsi="Times New Roman" w:cs="Times New Roman"/>
          </w:rPr>
          <w:delText>induces dependence and</w:delText>
        </w:r>
        <w:r w:rsidR="00D44899" w:rsidRPr="00C35C1E" w:rsidDel="00A24E39">
          <w:rPr>
            <w:rFonts w:ascii="Times New Roman" w:eastAsiaTheme="minorEastAsia" w:hAnsi="Times New Roman" w:cs="Times New Roman"/>
          </w:rPr>
          <w:delText xml:space="preserve"> thus the </w:delText>
        </w:r>
      </w:del>
      <w:r w:rsidR="00D44899" w:rsidRPr="00C35C1E">
        <w:rPr>
          <w:rFonts w:ascii="Times New Roman" w:eastAsiaTheme="minorEastAsia" w:hAnsi="Times New Roman" w:cs="Times New Roman"/>
        </w:rPr>
        <w:t>assumption of</w:t>
      </w:r>
      <w:r w:rsidR="008556D1" w:rsidRPr="00C35C1E">
        <w:rPr>
          <w:rFonts w:ascii="Times New Roman" w:eastAsiaTheme="minorEastAsia" w:hAnsi="Times New Roman" w:cs="Times New Roman"/>
        </w:rPr>
        <w:t xml:space="preserve"> </w:t>
      </w:r>
      <w:r w:rsidR="00C157BE">
        <w:rPr>
          <w:rFonts w:ascii="Times New Roman" w:eastAsiaTheme="minorEastAsia" w:hAnsi="Times New Roman" w:cs="Times New Roman"/>
        </w:rPr>
        <w:t xml:space="preserve">statistical </w:t>
      </w:r>
      <w:r w:rsidR="008556D1" w:rsidRPr="00C35C1E">
        <w:rPr>
          <w:rFonts w:ascii="Times New Roman" w:eastAsiaTheme="minorEastAsia" w:hAnsi="Times New Roman" w:cs="Times New Roman"/>
        </w:rPr>
        <w:t>independence</w:t>
      </w:r>
      <w:del w:id="86" w:author="Hennig, Jacob Daniel" w:date="2023-03-21T16:07:00Z">
        <w:r w:rsidR="008556D1" w:rsidRPr="00C35C1E" w:rsidDel="00A24E39">
          <w:rPr>
            <w:rFonts w:ascii="Times New Roman" w:eastAsiaTheme="minorEastAsia" w:hAnsi="Times New Roman" w:cs="Times New Roman"/>
          </w:rPr>
          <w:delText xml:space="preserve"> </w:delText>
        </w:r>
        <w:r w:rsidR="00404D97" w:rsidRPr="00C35C1E" w:rsidDel="00A24E39">
          <w:rPr>
            <w:rFonts w:ascii="Times New Roman" w:eastAsiaTheme="minorEastAsia" w:hAnsi="Times New Roman" w:cs="Times New Roman"/>
          </w:rPr>
          <w:delText>n</w:delText>
        </w:r>
        <w:r w:rsidR="008556D1" w:rsidRPr="00C35C1E" w:rsidDel="00A24E39">
          <w:rPr>
            <w:rFonts w:ascii="Times New Roman" w:eastAsiaTheme="minorEastAsia" w:hAnsi="Times New Roman" w:cs="Times New Roman"/>
          </w:rPr>
          <w:delText xml:space="preserve">o longer </w:delText>
        </w:r>
        <w:r w:rsidR="00404D97" w:rsidRPr="00C35C1E" w:rsidDel="00A24E39">
          <w:rPr>
            <w:rFonts w:ascii="Times New Roman" w:eastAsiaTheme="minorEastAsia" w:hAnsi="Times New Roman" w:cs="Times New Roman"/>
          </w:rPr>
          <w:delText>holds</w:delText>
        </w:r>
      </w:del>
      <w:r w:rsidR="008556D1" w:rsidRPr="00C35C1E">
        <w:rPr>
          <w:rFonts w:ascii="Times New Roman" w:eastAsiaTheme="minorEastAsia" w:hAnsi="Times New Roman" w:cs="Times New Roman"/>
        </w:rPr>
        <w:t xml:space="preserve">. In particular, the probability of </w:t>
      </w:r>
      <w:r w:rsidR="00D44899" w:rsidRPr="00C35C1E">
        <w:rPr>
          <w:rFonts w:ascii="Times New Roman" w:eastAsiaTheme="minorEastAsia" w:hAnsi="Times New Roman" w:cs="Times New Roman"/>
        </w:rPr>
        <w:t xml:space="preserve">observers either </w:t>
      </w:r>
      <w:r w:rsidR="008556D1" w:rsidRPr="00C35C1E">
        <w:rPr>
          <w:rFonts w:ascii="Times New Roman" w:eastAsiaTheme="minorEastAsia" w:hAnsi="Times New Roman" w:cs="Times New Roman"/>
        </w:rPr>
        <w:t xml:space="preserve">missing </w:t>
      </w:r>
      <w:r w:rsidR="00D44899" w:rsidRPr="00C35C1E">
        <w:rPr>
          <w:rFonts w:ascii="Times New Roman" w:eastAsiaTheme="minorEastAsia" w:hAnsi="Times New Roman" w:cs="Times New Roman"/>
        </w:rPr>
        <w:t>certain individual</w:t>
      </w:r>
      <w:ins w:id="87" w:author="Hennig, Jacob Daniel" w:date="2023-03-21T16:08:00Z">
        <w:r w:rsidR="00A24E39">
          <w:rPr>
            <w:rFonts w:ascii="Times New Roman" w:eastAsiaTheme="minorEastAsia" w:hAnsi="Times New Roman" w:cs="Times New Roman"/>
          </w:rPr>
          <w:t>s</w:t>
        </w:r>
      </w:ins>
      <w:r w:rsidR="00D44899" w:rsidRPr="00C35C1E">
        <w:rPr>
          <w:rFonts w:ascii="Times New Roman" w:eastAsiaTheme="minorEastAsia" w:hAnsi="Times New Roman" w:cs="Times New Roman"/>
        </w:rPr>
        <w:t xml:space="preserve"> </w:t>
      </w:r>
      <w:r w:rsidR="008556D1" w:rsidRPr="00C35C1E">
        <w:rPr>
          <w:rFonts w:ascii="Times New Roman" w:eastAsiaTheme="minorEastAsia" w:hAnsi="Times New Roman" w:cs="Times New Roman"/>
        </w:rPr>
        <w:t xml:space="preserve">or detecting </w:t>
      </w:r>
      <w:r w:rsidR="00D44899" w:rsidRPr="00C35C1E">
        <w:rPr>
          <w:rFonts w:ascii="Times New Roman" w:eastAsiaTheme="minorEastAsia" w:hAnsi="Times New Roman" w:cs="Times New Roman"/>
        </w:rPr>
        <w:t xml:space="preserve">certain individuals </w:t>
      </w:r>
      <w:del w:id="88" w:author="Hennig, Jacob Daniel" w:date="2023-03-21T16:08:00Z">
        <w:r w:rsidR="008556D1" w:rsidRPr="00C35C1E" w:rsidDel="00A24E39">
          <w:rPr>
            <w:rFonts w:ascii="Times New Roman" w:eastAsiaTheme="minorEastAsia" w:hAnsi="Times New Roman" w:cs="Times New Roman"/>
          </w:rPr>
          <w:delText xml:space="preserve">are </w:delText>
        </w:r>
      </w:del>
      <w:ins w:id="89" w:author="Hennig, Jacob Daniel" w:date="2023-03-21T16:08:00Z">
        <w:r w:rsidR="00A24E39">
          <w:rPr>
            <w:rFonts w:ascii="Times New Roman" w:eastAsiaTheme="minorEastAsia" w:hAnsi="Times New Roman" w:cs="Times New Roman"/>
          </w:rPr>
          <w:t>is</w:t>
        </w:r>
        <w:r w:rsidR="00A24E39" w:rsidRPr="00C35C1E">
          <w:rPr>
            <w:rFonts w:ascii="Times New Roman" w:eastAsiaTheme="minorEastAsia" w:hAnsi="Times New Roman" w:cs="Times New Roman"/>
          </w:rPr>
          <w:t xml:space="preserve"> </w:t>
        </w:r>
      </w:ins>
      <w:r w:rsidR="008556D1" w:rsidRPr="00C35C1E">
        <w:rPr>
          <w:rFonts w:ascii="Times New Roman" w:eastAsiaTheme="minorEastAsia" w:hAnsi="Times New Roman" w:cs="Times New Roman"/>
        </w:rPr>
        <w:t>much greater with residual heterogeneity.</w:t>
      </w:r>
    </w:p>
    <w:bookmarkEnd w:id="79"/>
    <w:p w14:paraId="11BA6432" w14:textId="2C9132EF" w:rsidR="00F13030" w:rsidRPr="00C35C1E" w:rsidRDefault="00BA0F8B" w:rsidP="00EB190C">
      <w:pPr>
        <w:pStyle w:val="FirstParagraph"/>
        <w:rPr>
          <w:rFonts w:ascii="Times New Roman" w:hAnsi="Times New Roman" w:cs="Times New Roman"/>
        </w:rPr>
      </w:pPr>
      <w:r w:rsidRPr="00C35C1E">
        <w:rPr>
          <w:rFonts w:ascii="Times New Roman" w:hAnsi="Times New Roman" w:cs="Times New Roman"/>
        </w:rPr>
        <w:t>Here we use a</w:t>
      </w:r>
      <w:r w:rsidR="00F13030" w:rsidRPr="00C35C1E">
        <w:rPr>
          <w:rFonts w:ascii="Times New Roman" w:hAnsi="Times New Roman" w:cs="Times New Roman"/>
        </w:rPr>
        <w:t xml:space="preserve"> two-sample mark-recapture example which is relevant for </w:t>
      </w:r>
      <w:del w:id="90" w:author="Hennig, Jacob Daniel" w:date="2023-04-05T13:41:00Z">
        <w:r w:rsidR="00F13030" w:rsidRPr="00C35C1E" w:rsidDel="00BD6F15">
          <w:rPr>
            <w:rFonts w:ascii="Times New Roman" w:hAnsi="Times New Roman" w:cs="Times New Roman"/>
          </w:rPr>
          <w:delText>capture</w:delText>
        </w:r>
      </w:del>
      <w:ins w:id="91" w:author="Hennig, Jacob Daniel" w:date="2023-04-05T13:41:00Z">
        <w:r w:rsidR="00BD6F15">
          <w:rPr>
            <w:rFonts w:ascii="Times New Roman" w:hAnsi="Times New Roman" w:cs="Times New Roman"/>
          </w:rPr>
          <w:t>mark</w:t>
        </w:r>
      </w:ins>
      <w:r w:rsidR="00F13030" w:rsidRPr="00C35C1E">
        <w:rPr>
          <w:rFonts w:ascii="Times New Roman" w:hAnsi="Times New Roman" w:cs="Times New Roman"/>
        </w:rPr>
        <w:t>-recapture</w:t>
      </w:r>
      <w:r w:rsidR="00605E42" w:rsidRPr="00C35C1E">
        <w:rPr>
          <w:rFonts w:ascii="Times New Roman" w:hAnsi="Times New Roman" w:cs="Times New Roman"/>
        </w:rPr>
        <w:t xml:space="preserve"> (e.g., Lincoln-Petersen)</w:t>
      </w:r>
      <w:r w:rsidR="00F13030" w:rsidRPr="00C35C1E">
        <w:rPr>
          <w:rFonts w:ascii="Times New Roman" w:hAnsi="Times New Roman" w:cs="Times New Roman"/>
        </w:rPr>
        <w:t xml:space="preserve">, double-observer </w:t>
      </w:r>
      <w:r w:rsidR="008556D1" w:rsidRPr="00C35C1E">
        <w:rPr>
          <w:rFonts w:ascii="Times New Roman" w:hAnsi="Times New Roman" w:cs="Times New Roman"/>
        </w:rPr>
        <w:t xml:space="preserve">sighting surveys </w:t>
      </w:r>
      <w:r w:rsidR="00F13030" w:rsidRPr="00C35C1E">
        <w:rPr>
          <w:rFonts w:ascii="Times New Roman" w:hAnsi="Times New Roman" w:cs="Times New Roman"/>
        </w:rPr>
        <w:t>and double tag loss</w:t>
      </w:r>
      <w:r w:rsidR="00A44E71" w:rsidRPr="00C35C1E">
        <w:rPr>
          <w:rFonts w:ascii="Times New Roman" w:hAnsi="Times New Roman" w:cs="Times New Roman"/>
        </w:rPr>
        <w:t xml:space="preserve"> approaches</w:t>
      </w:r>
      <w:r w:rsidRPr="00C35C1E">
        <w:rPr>
          <w:rFonts w:ascii="Times New Roman" w:hAnsi="Times New Roman" w:cs="Times New Roman"/>
        </w:rPr>
        <w:t>, to detail how heterogeneity induces dependence and the resultant impacts on abundance estimation</w:t>
      </w:r>
      <w:r w:rsidR="00F13030" w:rsidRPr="00C35C1E">
        <w:rPr>
          <w:rFonts w:ascii="Times New Roman" w:hAnsi="Times New Roman" w:cs="Times New Roman"/>
        </w:rPr>
        <w:t xml:space="preserve">. </w:t>
      </w:r>
      <w:r w:rsidRPr="00C35C1E">
        <w:rPr>
          <w:rFonts w:ascii="Times New Roman" w:hAnsi="Times New Roman" w:cs="Times New Roman"/>
        </w:rPr>
        <w:t xml:space="preserve">Following standard convention, individuals </w:t>
      </w:r>
      <w:r w:rsidR="00F13030" w:rsidRPr="00C35C1E">
        <w:rPr>
          <w:rFonts w:ascii="Times New Roman" w:hAnsi="Times New Roman" w:cs="Times New Roman"/>
        </w:rPr>
        <w:t>are given a 1 if they are detected and a 0 if they are not detected. There are 2 sample</w:t>
      </w:r>
      <w:r w:rsidR="008556D1" w:rsidRPr="00C35C1E">
        <w:rPr>
          <w:rFonts w:ascii="Times New Roman" w:hAnsi="Times New Roman" w:cs="Times New Roman"/>
        </w:rPr>
        <w:t>s,</w:t>
      </w:r>
      <w:r w:rsidR="00F13030" w:rsidRPr="00C35C1E">
        <w:rPr>
          <w:rFonts w:ascii="Times New Roman" w:hAnsi="Times New Roman" w:cs="Times New Roman"/>
        </w:rPr>
        <w:t xml:space="preserve"> so </w:t>
      </w:r>
      <w:r w:rsidR="00A44E71" w:rsidRPr="00C35C1E">
        <w:rPr>
          <w:rFonts w:ascii="Times New Roman" w:hAnsi="Times New Roman" w:cs="Times New Roman"/>
        </w:rPr>
        <w:t>each detected individual</w:t>
      </w:r>
      <w:r w:rsidR="00C1582B" w:rsidRPr="00C35C1E">
        <w:rPr>
          <w:rFonts w:ascii="Times New Roman" w:hAnsi="Times New Roman" w:cs="Times New Roman"/>
        </w:rPr>
        <w:t xml:space="preserve"> can have an observation process represented by a </w:t>
      </w:r>
      <w:r w:rsidR="00F13030" w:rsidRPr="00C35C1E">
        <w:rPr>
          <w:rFonts w:ascii="Times New Roman" w:hAnsi="Times New Roman" w:cs="Times New Roman"/>
        </w:rPr>
        <w:t>pair of values</w:t>
      </w:r>
      <w:r w:rsidR="00C1582B" w:rsidRPr="00C35C1E">
        <w:rPr>
          <w:rFonts w:ascii="Times New Roman" w:hAnsi="Times New Roman" w:cs="Times New Roman"/>
        </w:rPr>
        <w:t>, that is 1</w:t>
      </w:r>
      <w:r w:rsidR="00F13030" w:rsidRPr="00C35C1E">
        <w:rPr>
          <w:rFonts w:ascii="Times New Roman" w:hAnsi="Times New Roman" w:cs="Times New Roman"/>
        </w:rPr>
        <w:t xml:space="preserve">0, 01, 11 if </w:t>
      </w:r>
      <w:r w:rsidR="008556D1" w:rsidRPr="00C35C1E">
        <w:rPr>
          <w:rFonts w:ascii="Times New Roman" w:hAnsi="Times New Roman" w:cs="Times New Roman"/>
        </w:rPr>
        <w:t>detected</w:t>
      </w:r>
      <w:r w:rsidR="00F13030" w:rsidRPr="00C35C1E">
        <w:rPr>
          <w:rFonts w:ascii="Times New Roman" w:hAnsi="Times New Roman" w:cs="Times New Roman"/>
        </w:rPr>
        <w:t xml:space="preserve"> in first but not second, </w:t>
      </w:r>
      <w:r w:rsidR="008556D1" w:rsidRPr="00C35C1E">
        <w:rPr>
          <w:rFonts w:ascii="Times New Roman" w:hAnsi="Times New Roman" w:cs="Times New Roman"/>
        </w:rPr>
        <w:t xml:space="preserve">detected </w:t>
      </w:r>
      <w:r w:rsidR="00F13030" w:rsidRPr="00C35C1E">
        <w:rPr>
          <w:rFonts w:ascii="Times New Roman" w:hAnsi="Times New Roman" w:cs="Times New Roman"/>
        </w:rPr>
        <w:t xml:space="preserve">in second but not first and </w:t>
      </w:r>
      <w:r w:rsidR="008556D1" w:rsidRPr="00C35C1E">
        <w:rPr>
          <w:rFonts w:ascii="Times New Roman" w:hAnsi="Times New Roman" w:cs="Times New Roman"/>
        </w:rPr>
        <w:t xml:space="preserve">detected </w:t>
      </w:r>
      <w:r w:rsidR="00F13030" w:rsidRPr="00C35C1E">
        <w:rPr>
          <w:rFonts w:ascii="Times New Roman" w:hAnsi="Times New Roman" w:cs="Times New Roman"/>
        </w:rPr>
        <w:t xml:space="preserve">in both, respectively. </w:t>
      </w:r>
      <w:r w:rsidR="00C1582B" w:rsidRPr="00C35C1E">
        <w:rPr>
          <w:rFonts w:ascii="Times New Roman" w:hAnsi="Times New Roman" w:cs="Times New Roman"/>
        </w:rPr>
        <w:t>This structure is</w:t>
      </w:r>
      <w:r w:rsidR="00F13030" w:rsidRPr="00C35C1E">
        <w:rPr>
          <w:rFonts w:ascii="Times New Roman" w:hAnsi="Times New Roman" w:cs="Times New Roman"/>
        </w:rPr>
        <w:t xml:space="preserve"> typically </w:t>
      </w:r>
      <w:r w:rsidR="00C1582B" w:rsidRPr="00C35C1E">
        <w:rPr>
          <w:rFonts w:ascii="Times New Roman" w:hAnsi="Times New Roman" w:cs="Times New Roman"/>
        </w:rPr>
        <w:t xml:space="preserve">defined as a </w:t>
      </w:r>
      <w:r w:rsidR="00F13030" w:rsidRPr="00C35C1E">
        <w:rPr>
          <w:rFonts w:ascii="Times New Roman" w:hAnsi="Times New Roman" w:cs="Times New Roman"/>
        </w:rPr>
        <w:t xml:space="preserve">capture or encounter history. We will denote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oMath>
      <w:r w:rsidR="00F13030" w:rsidRPr="00C35C1E">
        <w:rPr>
          <w:rFonts w:ascii="Times New Roman" w:hAnsi="Times New Roman" w:cs="Times New Roman"/>
        </w:rPr>
        <w:t xml:space="preserve"> to be the number</w:t>
      </w:r>
      <w:r w:rsidR="00756CDD" w:rsidRPr="00C35C1E">
        <w:rPr>
          <w:rFonts w:ascii="Times New Roman" w:hAnsi="Times New Roman" w:cs="Times New Roman"/>
        </w:rPr>
        <w:t>s</w:t>
      </w:r>
      <w:r w:rsidR="00F13030" w:rsidRPr="00C35C1E">
        <w:rPr>
          <w:rFonts w:ascii="Times New Roman" w:hAnsi="Times New Roman" w:cs="Times New Roman"/>
        </w:rPr>
        <w:t xml:space="preserve"> observed in each capture history and denote as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00</m:t>
            </m:r>
          </m:sub>
        </m:sSub>
      </m:oMath>
      <w:r w:rsidR="00F13030" w:rsidRPr="00C35C1E">
        <w:rPr>
          <w:rFonts w:ascii="Times New Roman" w:hAnsi="Times New Roman" w:cs="Times New Roman"/>
        </w:rPr>
        <w:t xml:space="preserve"> to be the number which are not observed and is what we want to estimate</w:t>
      </w:r>
      <w:r w:rsidR="00B52E02" w:rsidRPr="00C35C1E">
        <w:rPr>
          <w:rFonts w:ascii="Times New Roman" w:hAnsi="Times New Roman" w:cs="Times New Roman"/>
        </w:rPr>
        <w:t xml:space="preserve">. </w:t>
      </w:r>
      <w:r w:rsidR="00193664" w:rsidRPr="00C35C1E">
        <w:rPr>
          <w:rFonts w:ascii="Times New Roman" w:hAnsi="Times New Roman" w:cs="Times New Roman"/>
        </w:rPr>
        <w:t xml:space="preserve">In terms of the notation typically used for Lincoln-Petersen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oMath>
      <w:r w:rsidR="00193664" w:rsidRPr="00C35C1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oMath>
      <w:r w:rsidR="00193664" w:rsidRPr="00C35C1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oMath>
      <w:r w:rsidR="00193664" w:rsidRPr="00C35C1E">
        <w:rPr>
          <w:rFonts w:ascii="Times New Roman" w:eastAsiaTheme="minorEastAsia" w:hAnsi="Times New Roman" w:cs="Times New Roman"/>
        </w:rPr>
        <w:t>.</w:t>
      </w:r>
      <w:r w:rsidR="00193664" w:rsidRPr="00C35C1E">
        <w:rPr>
          <w:rFonts w:ascii="Times New Roman" w:hAnsi="Times New Roman" w:cs="Times New Roman"/>
        </w:rPr>
        <w:t>The sampling can be expressed as co</w:t>
      </w:r>
      <w:r w:rsidR="00F13030" w:rsidRPr="00C35C1E">
        <w:rPr>
          <w:rFonts w:ascii="Times New Roman" w:hAnsi="Times New Roman" w:cs="Times New Roman"/>
        </w:rPr>
        <w:t>ntingency table</w:t>
      </w:r>
      <w:r w:rsidR="0013731C" w:rsidRPr="00C35C1E">
        <w:rPr>
          <w:rFonts w:ascii="Times New Roman" w:hAnsi="Times New Roman" w:cs="Times New Roman"/>
        </w:rPr>
        <w:t xml:space="preserve"> </w:t>
      </w:r>
      <w:r w:rsidR="00C1582B" w:rsidRPr="00C35C1E">
        <w:rPr>
          <w:rFonts w:ascii="Times New Roman" w:hAnsi="Times New Roman" w:cs="Times New Roman"/>
        </w:rPr>
        <w:t xml:space="preserve">with </w:t>
      </w:r>
      <w:r w:rsidR="00F13030" w:rsidRPr="00C35C1E">
        <w:rPr>
          <w:rFonts w:ascii="Times New Roman" w:hAnsi="Times New Roman" w:cs="Times New Roman"/>
        </w:rPr>
        <w:t>the first sample</w:t>
      </w:r>
      <w:r w:rsidR="00C1582B" w:rsidRPr="00C35C1E">
        <w:rPr>
          <w:rFonts w:ascii="Times New Roman" w:hAnsi="Times New Roman" w:cs="Times New Roman"/>
        </w:rPr>
        <w:t xml:space="preserve"> </w:t>
      </w:r>
      <w:r w:rsidR="00F13030" w:rsidRPr="00C35C1E">
        <w:rPr>
          <w:rFonts w:ascii="Times New Roman" w:hAnsi="Times New Roman" w:cs="Times New Roman"/>
        </w:rPr>
        <w:t>(observer) as the rows and the second sample (observer) as the columns with values 0</w:t>
      </w:r>
      <w:r w:rsidR="00C1582B" w:rsidRPr="00C35C1E">
        <w:rPr>
          <w:rFonts w:ascii="Times New Roman" w:hAnsi="Times New Roman" w:cs="Times New Roman"/>
        </w:rPr>
        <w:t xml:space="preserve"> </w:t>
      </w:r>
      <w:r w:rsidR="00F13030" w:rsidRPr="00C35C1E">
        <w:rPr>
          <w:rFonts w:ascii="Times New Roman" w:hAnsi="Times New Roman" w:cs="Times New Roman"/>
        </w:rPr>
        <w:t>(missed) or 1</w:t>
      </w:r>
      <w:r w:rsidR="00C1582B" w:rsidRPr="00C35C1E">
        <w:rPr>
          <w:rFonts w:ascii="Times New Roman" w:hAnsi="Times New Roman" w:cs="Times New Roman"/>
        </w:rPr>
        <w:t xml:space="preserve"> </w:t>
      </w:r>
      <w:r w:rsidR="00F13030" w:rsidRPr="00C35C1E">
        <w:rPr>
          <w:rFonts w:ascii="Times New Roman" w:hAnsi="Times New Roman" w:cs="Times New Roman"/>
        </w:rPr>
        <w:t>(detected) for the entries</w:t>
      </w:r>
      <w:r w:rsidR="00EB190C">
        <w:rPr>
          <w:rFonts w:ascii="Times New Roman" w:hAnsi="Times New Roman" w:cs="Times New Roman"/>
        </w:rPr>
        <w:t xml:space="preserve"> (Table 1)</w:t>
      </w:r>
      <w:r w:rsidR="00785218">
        <w:rPr>
          <w:rFonts w:ascii="Times New Roman" w:hAnsi="Times New Roman" w:cs="Times New Roman"/>
        </w:rPr>
        <w:t>.</w:t>
      </w:r>
    </w:p>
    <w:p w14:paraId="450F5DD0" w14:textId="24C1C72E" w:rsidR="00DC6552" w:rsidRPr="00C35C1E" w:rsidRDefault="00193664" w:rsidP="00F13030">
      <w:pPr>
        <w:pStyle w:val="BodyText"/>
        <w:rPr>
          <w:rFonts w:ascii="Times New Roman" w:hAnsi="Times New Roman" w:cs="Times New Roman"/>
        </w:rPr>
      </w:pPr>
      <w:r w:rsidRPr="00C35C1E">
        <w:rPr>
          <w:rFonts w:ascii="Times New Roman" w:hAnsi="Times New Roman" w:cs="Times New Roman"/>
        </w:rPr>
        <w:t>We</w:t>
      </w:r>
      <w:r w:rsidR="00F13030" w:rsidRPr="00C35C1E">
        <w:rPr>
          <w:rFonts w:ascii="Times New Roman" w:hAnsi="Times New Roman" w:cs="Times New Roman"/>
        </w:rPr>
        <w:t xml:space="preserve"> simulated data under</w:t>
      </w:r>
      <w:r w:rsidR="009512F1" w:rsidRPr="00C35C1E">
        <w:rPr>
          <w:rFonts w:ascii="Times New Roman" w:hAnsi="Times New Roman" w:cs="Times New Roman"/>
        </w:rPr>
        <w:t xml:space="preserve"> both</w:t>
      </w:r>
      <w:r w:rsidR="00F13030" w:rsidRPr="00C35C1E">
        <w:rPr>
          <w:rFonts w:ascii="Times New Roman" w:hAnsi="Times New Roman" w:cs="Times New Roman"/>
        </w:rPr>
        <w:t xml:space="preserve"> homogeneity and heterogeneity</w:t>
      </w:r>
      <w:r w:rsidRPr="00C35C1E">
        <w:rPr>
          <w:rFonts w:ascii="Times New Roman" w:hAnsi="Times New Roman" w:cs="Times New Roman"/>
        </w:rPr>
        <w:t xml:space="preserve"> scenarios to demonstrate the differences</w:t>
      </w:r>
      <w:r w:rsidR="00F13030" w:rsidRPr="00C35C1E">
        <w:rPr>
          <w:rFonts w:ascii="Times New Roman" w:hAnsi="Times New Roman" w:cs="Times New Roman"/>
        </w:rPr>
        <w:t>. For the homogeneity example,</w:t>
      </w:r>
      <w:r w:rsidR="009512F1" w:rsidRPr="00C35C1E">
        <w:rPr>
          <w:rFonts w:ascii="Times New Roman" w:hAnsi="Times New Roman" w:cs="Times New Roman"/>
        </w:rPr>
        <w:t xml:space="preserve"> </w:t>
      </w:r>
      <w:r w:rsidR="00F13030" w:rsidRPr="00C35C1E">
        <w:rPr>
          <w:rFonts w:ascii="Times New Roman" w:hAnsi="Times New Roman" w:cs="Times New Roman"/>
        </w:rPr>
        <w:t xml:space="preserve">the </w:t>
      </w:r>
      <w:r w:rsidR="00D54867" w:rsidRPr="00C35C1E">
        <w:rPr>
          <w:rFonts w:ascii="Times New Roman" w:hAnsi="Times New Roman" w:cs="Times New Roman"/>
        </w:rPr>
        <w:t xml:space="preserve">probability for the </w:t>
      </w:r>
      <w:r w:rsidR="00F13030" w:rsidRPr="00C35C1E">
        <w:rPr>
          <w:rFonts w:ascii="Times New Roman" w:hAnsi="Times New Roman" w:cs="Times New Roman"/>
        </w:rPr>
        <w:t xml:space="preserve">first </w:t>
      </w:r>
      <w:r w:rsidR="00D54867" w:rsidRPr="00C35C1E">
        <w:rPr>
          <w:rFonts w:ascii="Times New Roman" w:hAnsi="Times New Roman" w:cs="Times New Roman"/>
        </w:rPr>
        <w:t>observer</w:t>
      </w:r>
      <w:r w:rsidR="00F13030" w:rsidRPr="00C35C1E">
        <w:rPr>
          <w:rFonts w:ascii="Times New Roman" w:hAnsi="Times New Roman" w:cs="Times New Roman"/>
        </w:rPr>
        <w:t xml:space="preserve"> </w:t>
      </w:r>
      <w:r w:rsidR="00D54867" w:rsidRPr="00C35C1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00D54867" w:rsidRPr="00C35C1E">
        <w:rPr>
          <w:rFonts w:ascii="Times New Roman" w:eastAsiaTheme="minorEastAsia" w:hAnsi="Times New Roman" w:cs="Times New Roman"/>
        </w:rPr>
        <w:t>)</w:t>
      </w:r>
      <w:r w:rsidR="00F13030" w:rsidRPr="00C35C1E">
        <w:rPr>
          <w:rFonts w:ascii="Times New Roman" w:hAnsi="Times New Roman" w:cs="Times New Roman"/>
        </w:rPr>
        <w:t xml:space="preserve"> is 0.4 and </w:t>
      </w:r>
      <w:r w:rsidR="00D039ED" w:rsidRPr="00C35C1E">
        <w:rPr>
          <w:rFonts w:ascii="Times New Roman" w:hAnsi="Times New Roman" w:cs="Times New Roman"/>
        </w:rPr>
        <w:t xml:space="preserve">for </w:t>
      </w:r>
      <w:r w:rsidR="00F13030" w:rsidRPr="00C35C1E">
        <w:rPr>
          <w:rFonts w:ascii="Times New Roman" w:hAnsi="Times New Roman" w:cs="Times New Roman"/>
        </w:rPr>
        <w:t xml:space="preserve">the second </w:t>
      </w:r>
      <w:r w:rsidR="00D039ED" w:rsidRPr="00C35C1E">
        <w:rPr>
          <w:rFonts w:ascii="Times New Roman" w:hAnsi="Times New Roman" w:cs="Times New Roman"/>
        </w:rPr>
        <w:t>observer the</w:t>
      </w:r>
      <w:r w:rsidR="00F13030" w:rsidRPr="00C35C1E">
        <w:rPr>
          <w:rFonts w:ascii="Times New Roman" w:hAnsi="Times New Roman" w:cs="Times New Roman"/>
        </w:rPr>
        <w:t xml:space="preserve"> probability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00F13030" w:rsidRPr="00C35C1E">
        <w:rPr>
          <w:rFonts w:ascii="Times New Roman" w:hAnsi="Times New Roman" w:cs="Times New Roman"/>
        </w:rPr>
        <w:t xml:space="preserve"> is 0.6</w:t>
      </w:r>
      <w:r w:rsidR="00C12A3D" w:rsidRPr="00C35C1E">
        <w:rPr>
          <w:rFonts w:ascii="Times New Roman" w:hAnsi="Times New Roman" w:cs="Times New Roman"/>
        </w:rPr>
        <w:t xml:space="preserve"> and we held each probability </w:t>
      </w:r>
      <w:r w:rsidR="0013731C" w:rsidRPr="00C35C1E">
        <w:rPr>
          <w:rFonts w:ascii="Times New Roman" w:hAnsi="Times New Roman" w:cs="Times New Roman"/>
        </w:rPr>
        <w:t>constant</w:t>
      </w:r>
      <w:r w:rsidR="00F13030" w:rsidRPr="00C35C1E">
        <w:rPr>
          <w:rFonts w:ascii="Times New Roman" w:hAnsi="Times New Roman" w:cs="Times New Roman"/>
        </w:rPr>
        <w:t xml:space="preserve"> for</w:t>
      </w:r>
      <w:r w:rsidR="008556D1" w:rsidRPr="00C35C1E">
        <w:rPr>
          <w:rFonts w:ascii="Times New Roman" w:hAnsi="Times New Roman" w:cs="Times New Roman"/>
        </w:rPr>
        <w:t xml:space="preserve"> </w:t>
      </w:r>
      <w:r w:rsidR="00F13030" w:rsidRPr="00C35C1E">
        <w:rPr>
          <w:rFonts w:ascii="Times New Roman" w:hAnsi="Times New Roman" w:cs="Times New Roman"/>
        </w:rPr>
        <w:t>the 1,000 simulated animals. For the heterogeneity example, we generated 1,000 normal random variables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00F13030" w:rsidRPr="00C35C1E">
        <w:rPr>
          <w:rFonts w:ascii="Times New Roman" w:hAnsi="Times New Roman" w:cs="Times New Roman"/>
        </w:rPr>
        <w:t xml:space="preserve">) with a mean of 0 and standard deviation of 2. The capture probability of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F13030" w:rsidRPr="00C35C1E">
        <w:rPr>
          <w:rFonts w:ascii="Times New Roman" w:hAnsi="Times New Roman" w:cs="Times New Roman"/>
        </w:rPr>
        <w:t xml:space="preserve"> simulated animal for the first observer is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log</m:t>
                </m:r>
                <m:d>
                  <m:dPr>
                    <m:ctrlPr>
                      <w:rPr>
                        <w:rFonts w:ascii="Cambria Math" w:hAnsi="Cambria Math" w:cs="Times New Roman"/>
                      </w:rPr>
                    </m:ctrlPr>
                  </m:dPr>
                  <m:e>
                    <m:r>
                      <w:rPr>
                        <w:rFonts w:ascii="Cambria Math" w:hAnsi="Cambria Math" w:cs="Times New Roman"/>
                      </w:rPr>
                      <m:t>.4</m:t>
                    </m:r>
                    <m:r>
                      <m:rPr>
                        <m:sty m:val="p"/>
                      </m:rPr>
                      <w:rPr>
                        <w:rFonts w:ascii="Cambria Math" w:hAnsi="Cambria Math" w:cs="Times New Roman"/>
                      </w:rPr>
                      <m:t>/</m:t>
                    </m:r>
                    <m:r>
                      <w:rPr>
                        <w:rFonts w:ascii="Cambria Math" w:hAnsi="Cambria Math" w:cs="Times New Roman"/>
                      </w:rPr>
                      <m:t>.6</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e>
            </m:d>
          </m:e>
        </m:d>
      </m:oMath>
      <w:r w:rsidR="00F13030" w:rsidRPr="00C35C1E">
        <w:rPr>
          <w:rFonts w:ascii="Times New Roman" w:hAnsi="Times New Roman" w:cs="Times New Roman"/>
        </w:rPr>
        <w:t>} and for the</w:t>
      </w:r>
      <w:r w:rsidR="00082D03" w:rsidRPr="00C35C1E">
        <w:rPr>
          <w:rFonts w:ascii="Times New Roman" w:hAnsi="Times New Roman" w:cs="Times New Roman"/>
        </w:rPr>
        <w:t xml:space="preserve"> s</w:t>
      </w:r>
      <w:r w:rsidR="00404D97" w:rsidRPr="00C35C1E">
        <w:rPr>
          <w:rFonts w:ascii="Times New Roman" w:hAnsi="Times New Roman" w:cs="Times New Roman"/>
        </w:rPr>
        <w:t>econd</w:t>
      </w:r>
      <w:r w:rsidR="00F13030" w:rsidRPr="00C35C1E">
        <w:rPr>
          <w:rFonts w:ascii="Times New Roman" w:hAnsi="Times New Roman" w:cs="Times New Roman"/>
        </w:rPr>
        <w:t xml:space="preserve"> observer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log</m:t>
                </m:r>
                <m:d>
                  <m:dPr>
                    <m:ctrlPr>
                      <w:rPr>
                        <w:rFonts w:ascii="Cambria Math" w:hAnsi="Cambria Math" w:cs="Times New Roman"/>
                      </w:rPr>
                    </m:ctrlPr>
                  </m:dPr>
                  <m:e>
                    <m:r>
                      <w:rPr>
                        <w:rFonts w:ascii="Cambria Math" w:hAnsi="Cambria Math" w:cs="Times New Roman"/>
                      </w:rPr>
                      <m:t>.6</m:t>
                    </m:r>
                    <m:r>
                      <m:rPr>
                        <m:sty m:val="p"/>
                      </m:rPr>
                      <w:rPr>
                        <w:rFonts w:ascii="Cambria Math" w:hAnsi="Cambria Math" w:cs="Times New Roman"/>
                      </w:rPr>
                      <m:t>/</m:t>
                    </m:r>
                    <m:r>
                      <w:rPr>
                        <w:rFonts w:ascii="Cambria Math" w:hAnsi="Cambria Math" w:cs="Times New Roman"/>
                      </w:rPr>
                      <m:t>.4</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e>
            </m:d>
          </m:e>
        </m:d>
      </m:oMath>
      <w:r w:rsidR="00F13030" w:rsidRPr="00C35C1E">
        <w:rPr>
          <w:rFonts w:ascii="Times New Roman" w:hAnsi="Times New Roman" w:cs="Times New Roman"/>
        </w:rPr>
        <w:t xml:space="preserve">}. When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0</m:t>
        </m:r>
      </m:oMath>
      <w:r w:rsidR="00F13030" w:rsidRPr="00C35C1E">
        <w:rPr>
          <w:rFonts w:ascii="Times New Roman" w:hAnsi="Times New Roman" w:cs="Times New Roman"/>
        </w:rPr>
        <w:t xml:space="preserve"> (the mean value) the probabilities are </w:t>
      </w:r>
      <w:r w:rsidR="0013731C" w:rsidRPr="00C35C1E">
        <w:rPr>
          <w:rFonts w:ascii="Times New Roman" w:hAnsi="Times New Roman" w:cs="Times New Roman"/>
        </w:rPr>
        <w:t>equal to the</w:t>
      </w:r>
      <w:r w:rsidR="00F13030" w:rsidRPr="00C35C1E">
        <w:rPr>
          <w:rFonts w:ascii="Times New Roman" w:hAnsi="Times New Roman" w:cs="Times New Roman"/>
        </w:rPr>
        <w:t xml:space="preserve"> homogeneity example. </w:t>
      </w:r>
      <w:r w:rsidR="00036F5E" w:rsidRPr="00C35C1E">
        <w:rPr>
          <w:rFonts w:ascii="Times New Roman" w:hAnsi="Times New Roman" w:cs="Times New Roman"/>
        </w:rPr>
        <w:t xml:space="preserve">Most (95%) of the </w:t>
      </w:r>
      <w:r w:rsidR="00F13030" w:rsidRPr="00C35C1E">
        <w:rPr>
          <w:rFonts w:ascii="Times New Roman" w:hAnsi="Times New Roman" w:cs="Times New Roman"/>
        </w:rPr>
        <w:t>probabilities range</w:t>
      </w:r>
      <w:r w:rsidR="00036F5E" w:rsidRPr="00C35C1E">
        <w:rPr>
          <w:rFonts w:ascii="Times New Roman" w:hAnsi="Times New Roman" w:cs="Times New Roman"/>
        </w:rPr>
        <w:t>d</w:t>
      </w:r>
      <w:r w:rsidR="00F13030" w:rsidRPr="00C35C1E">
        <w:rPr>
          <w:rFonts w:ascii="Times New Roman" w:hAnsi="Times New Roman" w:cs="Times New Roman"/>
        </w:rPr>
        <w:t xml:space="preserve"> from 0.029 to 0.987 for the simulated animals.</w:t>
      </w:r>
      <w:ins w:id="92" w:author="Hennig, Jacob Daniel" w:date="2023-03-21T16:14:00Z">
        <w:r w:rsidR="00785218">
          <w:rPr>
            <w:rFonts w:ascii="Times New Roman" w:hAnsi="Times New Roman" w:cs="Times New Roman"/>
          </w:rPr>
          <w:t xml:space="preserve"> Essentially, the homogeneity scenario assumes that the two observers</w:t>
        </w:r>
      </w:ins>
      <w:ins w:id="93" w:author="Hennig, Jacob Daniel" w:date="2023-03-21T16:16:00Z">
        <w:r w:rsidR="00785218">
          <w:rPr>
            <w:rFonts w:ascii="Times New Roman" w:hAnsi="Times New Roman" w:cs="Times New Roman"/>
          </w:rPr>
          <w:t xml:space="preserve"> each have their own </w:t>
        </w:r>
      </w:ins>
      <w:ins w:id="94" w:author="Hennig, Jacob Daniel" w:date="2023-03-21T16:15:00Z">
        <w:r w:rsidR="00785218">
          <w:rPr>
            <w:rFonts w:ascii="Times New Roman" w:hAnsi="Times New Roman" w:cs="Times New Roman"/>
          </w:rPr>
          <w:t>inhere</w:t>
        </w:r>
      </w:ins>
      <w:ins w:id="95" w:author="Hennig, Jacob Daniel" w:date="2023-03-21T16:16:00Z">
        <w:r w:rsidR="00785218">
          <w:rPr>
            <w:rFonts w:ascii="Times New Roman" w:hAnsi="Times New Roman" w:cs="Times New Roman"/>
          </w:rPr>
          <w:t xml:space="preserve">nt </w:t>
        </w:r>
      </w:ins>
      <w:ins w:id="96" w:author="Hennig, Jacob Daniel" w:date="2023-03-21T16:15:00Z">
        <w:r w:rsidR="00785218">
          <w:rPr>
            <w:rFonts w:ascii="Times New Roman" w:hAnsi="Times New Roman" w:cs="Times New Roman"/>
          </w:rPr>
          <w:t xml:space="preserve">detection probabilities </w:t>
        </w:r>
      </w:ins>
      <w:ins w:id="97" w:author="Hennig, Jacob Daniel" w:date="2023-03-21T16:16:00Z">
        <w:r w:rsidR="00785218">
          <w:rPr>
            <w:rFonts w:ascii="Times New Roman" w:hAnsi="Times New Roman" w:cs="Times New Roman"/>
          </w:rPr>
          <w:t>that remain constant regardless of the</w:t>
        </w:r>
      </w:ins>
      <w:ins w:id="98" w:author="Hennig, Jacob Daniel" w:date="2023-03-21T16:17:00Z">
        <w:r w:rsidR="00785218">
          <w:rPr>
            <w:rFonts w:ascii="Times New Roman" w:hAnsi="Times New Roman" w:cs="Times New Roman"/>
          </w:rPr>
          <w:t xml:space="preserve"> unique properties associated with each animal</w:t>
        </w:r>
      </w:ins>
      <w:ins w:id="99" w:author="Hennig, Jacob Daniel" w:date="2023-03-21T16:18:00Z">
        <w:r w:rsidR="00785218">
          <w:rPr>
            <w:rFonts w:ascii="Times New Roman" w:hAnsi="Times New Roman" w:cs="Times New Roman"/>
          </w:rPr>
          <w:t>. The heterogeneity scenario assumes that the detection probabilities for each animal are the product of</w:t>
        </w:r>
      </w:ins>
      <w:ins w:id="100" w:author="Hennig, Jacob Daniel" w:date="2023-03-21T16:19:00Z">
        <w:r w:rsidR="00785218">
          <w:rPr>
            <w:rFonts w:ascii="Times New Roman" w:hAnsi="Times New Roman" w:cs="Times New Roman"/>
          </w:rPr>
          <w:t xml:space="preserve"> </w:t>
        </w:r>
      </w:ins>
      <w:ins w:id="101" w:author="Hennig, Jacob Daniel" w:date="2023-03-21T16:20:00Z">
        <w:r w:rsidR="00080971">
          <w:rPr>
            <w:rFonts w:ascii="Times New Roman" w:hAnsi="Times New Roman" w:cs="Times New Roman"/>
          </w:rPr>
          <w:t>in</w:t>
        </w:r>
      </w:ins>
      <w:ins w:id="102" w:author="Hennig, Jacob Daniel" w:date="2023-03-21T16:21:00Z">
        <w:r w:rsidR="00080971">
          <w:rPr>
            <w:rFonts w:ascii="Times New Roman" w:hAnsi="Times New Roman" w:cs="Times New Roman"/>
          </w:rPr>
          <w:t xml:space="preserve">dividual </w:t>
        </w:r>
      </w:ins>
      <w:ins w:id="103" w:author="Hennig, Jacob Daniel" w:date="2023-03-21T16:19:00Z">
        <w:r w:rsidR="00785218">
          <w:rPr>
            <w:rFonts w:ascii="Times New Roman" w:hAnsi="Times New Roman" w:cs="Times New Roman"/>
          </w:rPr>
          <w:t xml:space="preserve">observer acuity and the properties affecting detection of </w:t>
        </w:r>
      </w:ins>
      <w:ins w:id="104" w:author="Hennig, Jacob Daniel" w:date="2023-04-05T14:05:00Z">
        <w:r w:rsidR="00FC6611">
          <w:rPr>
            <w:rFonts w:ascii="Times New Roman" w:hAnsi="Times New Roman" w:cs="Times New Roman"/>
          </w:rPr>
          <w:t xml:space="preserve">each </w:t>
        </w:r>
      </w:ins>
      <w:ins w:id="105" w:author="Hennig, Jacob Daniel" w:date="2023-03-21T16:19:00Z">
        <w:r w:rsidR="00785218">
          <w:rPr>
            <w:rFonts w:ascii="Times New Roman" w:hAnsi="Times New Roman" w:cs="Times New Roman"/>
          </w:rPr>
          <w:t xml:space="preserve">animal (i.e., group size, </w:t>
        </w:r>
      </w:ins>
      <w:ins w:id="106" w:author="Hennig, Jacob Daniel" w:date="2023-03-21T16:20:00Z">
        <w:r w:rsidR="00785218">
          <w:rPr>
            <w:rFonts w:ascii="Times New Roman" w:hAnsi="Times New Roman" w:cs="Times New Roman"/>
          </w:rPr>
          <w:t>light level, etc.)</w:t>
        </w:r>
      </w:ins>
      <w:ins w:id="107" w:author="Hennig, Jacob Daniel" w:date="2023-03-21T16:23:00Z">
        <w:r w:rsidR="00080971">
          <w:rPr>
            <w:rFonts w:ascii="Times New Roman" w:hAnsi="Times New Roman" w:cs="Times New Roman"/>
          </w:rPr>
          <w:t>.</w:t>
        </w:r>
      </w:ins>
    </w:p>
    <w:p w14:paraId="5CCB82BB" w14:textId="701F135C" w:rsidR="00F13030" w:rsidRPr="00C35C1E" w:rsidRDefault="0013731C" w:rsidP="00F13030">
      <w:pPr>
        <w:pStyle w:val="BodyText"/>
        <w:rPr>
          <w:rFonts w:ascii="Times New Roman" w:hAnsi="Times New Roman" w:cs="Times New Roman"/>
        </w:rPr>
      </w:pPr>
      <w:bookmarkStart w:id="108" w:name="incorporating-known-marked-animals"/>
      <w:bookmarkStart w:id="109" w:name="turkey-camera-trap-survey-example"/>
      <w:bookmarkEnd w:id="0"/>
      <w:r w:rsidRPr="00C35C1E">
        <w:rPr>
          <w:rFonts w:ascii="Times New Roman" w:hAnsi="Times New Roman" w:cs="Times New Roman"/>
        </w:rPr>
        <w:t xml:space="preserve">First, note the </w:t>
      </w:r>
      <w:r w:rsidR="00F13030" w:rsidRPr="00C35C1E">
        <w:rPr>
          <w:rFonts w:ascii="Times New Roman" w:hAnsi="Times New Roman" w:cs="Times New Roman"/>
        </w:rPr>
        <w:t xml:space="preserve">pattern of the observations </w:t>
      </w:r>
      <w:r w:rsidR="00DC6552" w:rsidRPr="00C35C1E">
        <w:rPr>
          <w:rFonts w:ascii="Times New Roman" w:hAnsi="Times New Roman" w:cs="Times New Roman"/>
        </w:rPr>
        <w:t xml:space="preserve">(Table </w:t>
      </w:r>
      <w:r w:rsidR="00EB190C">
        <w:rPr>
          <w:rFonts w:ascii="Times New Roman" w:hAnsi="Times New Roman" w:cs="Times New Roman"/>
        </w:rPr>
        <w:t>2</w:t>
      </w:r>
      <w:r w:rsidR="00DC6552" w:rsidRPr="00C35C1E">
        <w:rPr>
          <w:rFonts w:ascii="Times New Roman" w:hAnsi="Times New Roman" w:cs="Times New Roman"/>
        </w:rPr>
        <w:t>)</w:t>
      </w:r>
      <w:r w:rsidR="00F13030" w:rsidRPr="00C35C1E">
        <w:rPr>
          <w:rFonts w:ascii="Times New Roman" w:hAnsi="Times New Roman" w:cs="Times New Roman"/>
        </w:rPr>
        <w:t xml:space="preserve">. As </w:t>
      </w:r>
      <w:r w:rsidR="00802E5B" w:rsidRPr="00C35C1E">
        <w:rPr>
          <w:rFonts w:ascii="Times New Roman" w:hAnsi="Times New Roman" w:cs="Times New Roman"/>
        </w:rPr>
        <w:t>expected</w:t>
      </w:r>
      <w:r w:rsidR="00C9770B" w:rsidRPr="00C35C1E">
        <w:rPr>
          <w:rFonts w:ascii="Times New Roman" w:hAnsi="Times New Roman" w:cs="Times New Roman"/>
        </w:rPr>
        <w:t>,</w:t>
      </w:r>
      <w:r w:rsidR="00F13030" w:rsidRPr="00C35C1E">
        <w:rPr>
          <w:rFonts w:ascii="Times New Roman" w:hAnsi="Times New Roman" w:cs="Times New Roman"/>
        </w:rPr>
        <w:t xml:space="preserve"> there are more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01</m:t>
            </m:r>
          </m:sub>
        </m:sSub>
      </m:oMath>
      <w:r w:rsidR="00F13030" w:rsidRPr="00C35C1E">
        <w:rPr>
          <w:rFonts w:ascii="Times New Roman" w:hAnsi="Times New Roman" w:cs="Times New Roman"/>
        </w:rPr>
        <w:t xml:space="preserve"> values than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10</m:t>
            </m:r>
          </m:sub>
        </m:sSub>
      </m:oMath>
      <w:r w:rsidR="00F13030" w:rsidRPr="00C35C1E">
        <w:rPr>
          <w:rFonts w:ascii="Times New Roman" w:hAnsi="Times New Roman" w:cs="Times New Roman"/>
        </w:rPr>
        <w:t xml:space="preserve"> values because the detection probability is 50% greater for observer 2. But the most </w:t>
      </w:r>
      <w:r w:rsidR="00F13030" w:rsidRPr="00C35C1E">
        <w:rPr>
          <w:rFonts w:ascii="Times New Roman" w:hAnsi="Times New Roman" w:cs="Times New Roman"/>
        </w:rPr>
        <w:lastRenderedPageBreak/>
        <w:t xml:space="preserve">important comparison is between the homogeneity and heterogeneity </w:t>
      </w:r>
      <w:r w:rsidR="00DC6552" w:rsidRPr="00C35C1E">
        <w:rPr>
          <w:rFonts w:ascii="Times New Roman" w:hAnsi="Times New Roman" w:cs="Times New Roman"/>
        </w:rPr>
        <w:t xml:space="preserve">values </w:t>
      </w:r>
      <w:r w:rsidR="00F13030" w:rsidRPr="00C35C1E">
        <w:rPr>
          <w:rFonts w:ascii="Times New Roman" w:hAnsi="Times New Roman" w:cs="Times New Roman"/>
        </w:rPr>
        <w:t xml:space="preserve">for the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00</m:t>
            </m:r>
          </m:sub>
        </m:sSub>
      </m:oMath>
      <w:r w:rsidR="00F13030" w:rsidRPr="00C35C1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oMath>
      <w:r w:rsidR="00F13030" w:rsidRPr="00C35C1E">
        <w:rPr>
          <w:rFonts w:ascii="Times New Roman" w:hAnsi="Times New Roman" w:cs="Times New Roman"/>
        </w:rPr>
        <w:t xml:space="preserve"> values. </w:t>
      </w:r>
      <w:r w:rsidR="00DC6552" w:rsidRPr="00C35C1E">
        <w:rPr>
          <w:rFonts w:ascii="Times New Roman" w:hAnsi="Times New Roman" w:cs="Times New Roman"/>
        </w:rPr>
        <w:t>Under homogeneity</w:t>
      </w:r>
      <w:r w:rsidR="00404D97" w:rsidRPr="00C35C1E">
        <w:rPr>
          <w:rFonts w:ascii="Times New Roman" w:hAnsi="Times New Roman" w:cs="Times New Roman"/>
        </w:rPr>
        <w:t>,</w:t>
      </w:r>
      <w:r w:rsidR="00EB77DB">
        <w:rPr>
          <w:rFonts w:ascii="Times New Roman" w:hAnsi="Times New Roman" w:cs="Times New Roman"/>
        </w:rPr>
        <w:t xml:space="preserve"> </w:t>
      </w:r>
      <w:r w:rsidR="00F13030" w:rsidRPr="00C35C1E">
        <w:rPr>
          <w:rFonts w:ascii="Times New Roman" w:hAnsi="Times New Roman" w:cs="Times New Roman"/>
        </w:rPr>
        <w:t>only 4</w:t>
      </w:r>
      <w:r w:rsidR="009C1ED2" w:rsidRPr="00C35C1E">
        <w:rPr>
          <w:rFonts w:ascii="Times New Roman" w:hAnsi="Times New Roman" w:cs="Times New Roman"/>
        </w:rPr>
        <w:t>7</w:t>
      </w:r>
      <w:r w:rsidR="00F13030" w:rsidRPr="00C35C1E">
        <w:rPr>
          <w:rFonts w:ascii="Times New Roman" w:hAnsi="Times New Roman" w:cs="Times New Roman"/>
        </w:rPr>
        <w:t xml:space="preserve">% are either missed by both or </w:t>
      </w:r>
      <w:r w:rsidR="00401004" w:rsidRPr="00C35C1E">
        <w:rPr>
          <w:rFonts w:ascii="Times New Roman" w:hAnsi="Times New Roman" w:cs="Times New Roman"/>
        </w:rPr>
        <w:t>detected</w:t>
      </w:r>
      <w:r w:rsidR="00756CDD" w:rsidRPr="00C35C1E">
        <w:rPr>
          <w:rFonts w:ascii="Times New Roman" w:hAnsi="Times New Roman" w:cs="Times New Roman"/>
        </w:rPr>
        <w:t xml:space="preserve"> </w:t>
      </w:r>
      <w:r w:rsidR="00F13030" w:rsidRPr="00C35C1E">
        <w:rPr>
          <w:rFonts w:ascii="Times New Roman" w:hAnsi="Times New Roman" w:cs="Times New Roman"/>
        </w:rPr>
        <w:t>by both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00</m:t>
            </m:r>
          </m:sub>
        </m:sSub>
      </m:oMath>
      <w:r w:rsidR="00F13030" w:rsidRPr="00C35C1E">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oMath>
      <w:r w:rsidR="00F13030" w:rsidRPr="00C35C1E">
        <w:rPr>
          <w:rFonts w:ascii="Times New Roman" w:hAnsi="Times New Roman" w:cs="Times New Roman"/>
        </w:rPr>
        <w:t xml:space="preserve">); whereas, </w:t>
      </w:r>
      <w:r w:rsidR="00DC6552" w:rsidRPr="00C35C1E">
        <w:rPr>
          <w:rFonts w:ascii="Times New Roman" w:hAnsi="Times New Roman" w:cs="Times New Roman"/>
        </w:rPr>
        <w:t>under</w:t>
      </w:r>
      <w:r w:rsidR="00F13030" w:rsidRPr="00C35C1E">
        <w:rPr>
          <w:rFonts w:ascii="Times New Roman" w:hAnsi="Times New Roman" w:cs="Times New Roman"/>
        </w:rPr>
        <w:t xml:space="preserve"> heterogeneity it is 69%. This result is typical</w:t>
      </w:r>
      <w:r w:rsidR="00473968" w:rsidRPr="00C35C1E">
        <w:rPr>
          <w:rFonts w:ascii="Times New Roman" w:hAnsi="Times New Roman" w:cs="Times New Roman"/>
        </w:rPr>
        <w:t xml:space="preserve"> when</w:t>
      </w:r>
      <w:r w:rsidR="00F13030" w:rsidRPr="00C35C1E">
        <w:rPr>
          <w:rFonts w:ascii="Times New Roman" w:hAnsi="Times New Roman" w:cs="Times New Roman"/>
        </w:rPr>
        <w:t xml:space="preserve"> heterogeneity </w:t>
      </w:r>
      <w:r w:rsidR="00473968" w:rsidRPr="00C35C1E">
        <w:rPr>
          <w:rFonts w:ascii="Times New Roman" w:hAnsi="Times New Roman" w:cs="Times New Roman"/>
        </w:rPr>
        <w:t xml:space="preserve">in detection exists </w:t>
      </w:r>
      <w:r w:rsidR="00F13030" w:rsidRPr="00C35C1E">
        <w:rPr>
          <w:rFonts w:ascii="Times New Roman" w:hAnsi="Times New Roman" w:cs="Times New Roman"/>
        </w:rPr>
        <w:t xml:space="preserve">because </w:t>
      </w:r>
      <w:r w:rsidR="00756CDD" w:rsidRPr="00C35C1E">
        <w:rPr>
          <w:rFonts w:ascii="Times New Roman" w:hAnsi="Times New Roman" w:cs="Times New Roman"/>
        </w:rPr>
        <w:t xml:space="preserve">animals </w:t>
      </w:r>
      <w:r w:rsidR="00F13030" w:rsidRPr="00C35C1E">
        <w:rPr>
          <w:rFonts w:ascii="Times New Roman" w:hAnsi="Times New Roman" w:cs="Times New Roman"/>
        </w:rPr>
        <w:t xml:space="preserve">with low probabilities are </w:t>
      </w:r>
      <w:r w:rsidR="00DC6552" w:rsidRPr="00C35C1E">
        <w:rPr>
          <w:rFonts w:ascii="Times New Roman" w:hAnsi="Times New Roman" w:cs="Times New Roman"/>
        </w:rPr>
        <w:t xml:space="preserve">typically </w:t>
      </w:r>
      <w:r w:rsidR="00F13030" w:rsidRPr="00C35C1E">
        <w:rPr>
          <w:rFonts w:ascii="Times New Roman" w:hAnsi="Times New Roman" w:cs="Times New Roman"/>
        </w:rPr>
        <w:t>missed by both observers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00</m:t>
            </m:r>
          </m:sub>
        </m:sSub>
      </m:oMath>
      <w:r w:rsidR="00F13030" w:rsidRPr="00C35C1E">
        <w:rPr>
          <w:rFonts w:ascii="Times New Roman" w:hAnsi="Times New Roman" w:cs="Times New Roman"/>
        </w:rPr>
        <w:t xml:space="preserve">) and </w:t>
      </w:r>
      <w:r w:rsidR="00756CDD" w:rsidRPr="00C35C1E">
        <w:rPr>
          <w:rFonts w:ascii="Times New Roman" w:hAnsi="Times New Roman" w:cs="Times New Roman"/>
        </w:rPr>
        <w:t xml:space="preserve">animals </w:t>
      </w:r>
      <w:r w:rsidR="00F13030" w:rsidRPr="00C35C1E">
        <w:rPr>
          <w:rFonts w:ascii="Times New Roman" w:hAnsi="Times New Roman" w:cs="Times New Roman"/>
        </w:rPr>
        <w:t xml:space="preserve">with high probabilities are </w:t>
      </w:r>
      <w:r w:rsidR="00DC6552" w:rsidRPr="00C35C1E">
        <w:rPr>
          <w:rFonts w:ascii="Times New Roman" w:hAnsi="Times New Roman" w:cs="Times New Roman"/>
        </w:rPr>
        <w:t>typically detected</w:t>
      </w:r>
      <w:r w:rsidR="00F13030" w:rsidRPr="00C35C1E">
        <w:rPr>
          <w:rFonts w:ascii="Times New Roman" w:hAnsi="Times New Roman" w:cs="Times New Roman"/>
        </w:rPr>
        <w:t xml:space="preserve"> by both observers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r>
          <w:rPr>
            <w:rFonts w:ascii="Cambria Math" w:hAnsi="Cambria Math" w:cs="Times New Roman"/>
          </w:rPr>
          <m:t>)</m:t>
        </m:r>
      </m:oMath>
      <w:r w:rsidR="00F13030" w:rsidRPr="00C35C1E">
        <w:rPr>
          <w:rFonts w:ascii="Times New Roman" w:hAnsi="Times New Roman" w:cs="Times New Roman"/>
        </w:rPr>
        <w:t>.</w:t>
      </w:r>
      <w:ins w:id="110" w:author="Hennig, Jacob Daniel" w:date="2023-03-21T16:26:00Z">
        <w:r w:rsidR="00080971">
          <w:rPr>
            <w:rFonts w:ascii="Times New Roman" w:hAnsi="Times New Roman" w:cs="Times New Roman"/>
          </w:rPr>
          <w:t xml:space="preserve"> Hence, </w:t>
        </w:r>
      </w:ins>
      <w:ins w:id="111" w:author="Hennig, Jacob Daniel" w:date="2023-03-21T16:28:00Z">
        <w:r w:rsidR="00080971">
          <w:rPr>
            <w:rFonts w:ascii="Times New Roman" w:hAnsi="Times New Roman" w:cs="Times New Roman"/>
          </w:rPr>
          <w:t>the d</w:t>
        </w:r>
      </w:ins>
      <w:ins w:id="112" w:author="Hennig, Jacob Daniel" w:date="2023-03-21T16:29:00Z">
        <w:r w:rsidR="00080971">
          <w:rPr>
            <w:rFonts w:ascii="Times New Roman" w:hAnsi="Times New Roman" w:cs="Times New Roman"/>
          </w:rPr>
          <w:t xml:space="preserve">etection probabilities for each observer are not independent – they are both influenced by </w:t>
        </w:r>
      </w:ins>
      <w:ins w:id="113" w:author="Hennig, Jacob Daniel" w:date="2023-03-21T16:30:00Z">
        <w:r w:rsidR="00080971">
          <w:rPr>
            <w:rFonts w:ascii="Times New Roman" w:hAnsi="Times New Roman" w:cs="Times New Roman"/>
          </w:rPr>
          <w:t>the same factors.</w:t>
        </w:r>
      </w:ins>
      <w:r w:rsidR="00756CDD" w:rsidRPr="00C35C1E">
        <w:rPr>
          <w:rFonts w:ascii="Times New Roman" w:hAnsi="Times New Roman" w:cs="Times New Roman"/>
        </w:rPr>
        <w:t xml:space="preserve"> </w:t>
      </w:r>
      <w:r w:rsidR="00F13030" w:rsidRPr="00C35C1E">
        <w:rPr>
          <w:rFonts w:ascii="Times New Roman" w:hAnsi="Times New Roman" w:cs="Times New Roman"/>
        </w:rPr>
        <w:t>A chi-square test for independence between the outcomes of observer 1 and 2 is non-significant for the homogeneity example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00F13030" w:rsidRPr="00C35C1E">
        <w:rPr>
          <w:rFonts w:ascii="Times New Roman" w:hAnsi="Times New Roman" w:cs="Times New Roman"/>
        </w:rPr>
        <w:t>=</w:t>
      </w:r>
      <w:r w:rsidR="00F13030" w:rsidRPr="00C35C1E">
        <w:rPr>
          <w:rStyle w:val="VerbatimChar"/>
          <w:rFonts w:ascii="Times New Roman" w:hAnsi="Times New Roman" w:cs="Times New Roman"/>
          <w:sz w:val="24"/>
        </w:rPr>
        <w:t>0</w:t>
      </w:r>
      <w:r w:rsidR="00F13030" w:rsidRPr="00C35C1E">
        <w:rPr>
          <w:rFonts w:ascii="Times New Roman" w:hAnsi="Times New Roman" w:cs="Times New Roman"/>
        </w:rPr>
        <w:t xml:space="preserve">, </w:t>
      </w:r>
      <m:oMath>
        <m:r>
          <w:rPr>
            <w:rFonts w:ascii="Cambria Math" w:hAnsi="Cambria Math" w:cs="Times New Roman"/>
          </w:rPr>
          <m:t>p</m:t>
        </m:r>
      </m:oMath>
      <w:r w:rsidR="00F13030" w:rsidRPr="00C35C1E">
        <w:rPr>
          <w:rFonts w:ascii="Times New Roman" w:hAnsi="Times New Roman" w:cs="Times New Roman"/>
        </w:rPr>
        <w:t xml:space="preserve"> = </w:t>
      </w:r>
      <w:r w:rsidR="00F13030" w:rsidRPr="00C35C1E">
        <w:rPr>
          <w:rStyle w:val="VerbatimChar"/>
          <w:rFonts w:ascii="Times New Roman" w:hAnsi="Times New Roman" w:cs="Times New Roman"/>
          <w:sz w:val="24"/>
        </w:rPr>
        <w:t>1</w:t>
      </w:r>
      <w:r w:rsidR="00F13030" w:rsidRPr="00C35C1E">
        <w:rPr>
          <w:rFonts w:ascii="Times New Roman" w:hAnsi="Times New Roman" w:cs="Times New Roman"/>
        </w:rPr>
        <w:t xml:space="preserve">) and significant for dependence </w:t>
      </w:r>
      <w:r w:rsidR="00DC6552" w:rsidRPr="00C35C1E">
        <w:rPr>
          <w:rFonts w:ascii="Times New Roman" w:hAnsi="Times New Roman" w:cs="Times New Roman"/>
        </w:rPr>
        <w:t>with</w:t>
      </w:r>
      <w:r w:rsidR="00F13030" w:rsidRPr="00C35C1E">
        <w:rPr>
          <w:rFonts w:ascii="Times New Roman" w:hAnsi="Times New Roman" w:cs="Times New Roman"/>
        </w:rPr>
        <w:t xml:space="preserve"> the heterogeneity example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00F13030" w:rsidRPr="00C35C1E">
        <w:rPr>
          <w:rFonts w:ascii="Times New Roman" w:hAnsi="Times New Roman" w:cs="Times New Roman"/>
        </w:rPr>
        <w:t>=</w:t>
      </w:r>
      <w:r w:rsidR="00F13030" w:rsidRPr="00C35C1E">
        <w:rPr>
          <w:rStyle w:val="VerbatimChar"/>
          <w:rFonts w:ascii="Times New Roman" w:hAnsi="Times New Roman" w:cs="Times New Roman"/>
          <w:sz w:val="24"/>
        </w:rPr>
        <w:t>159.05</w:t>
      </w:r>
      <w:r w:rsidR="00F13030" w:rsidRPr="00C35C1E">
        <w:rPr>
          <w:rFonts w:ascii="Times New Roman" w:hAnsi="Times New Roman" w:cs="Times New Roman"/>
        </w:rPr>
        <w:t xml:space="preserve">, </w:t>
      </w:r>
      <m:oMath>
        <m:r>
          <w:rPr>
            <w:rFonts w:ascii="Cambria Math" w:hAnsi="Cambria Math" w:cs="Times New Roman"/>
          </w:rPr>
          <m:t>p</m:t>
        </m:r>
      </m:oMath>
      <w:r w:rsidR="00F13030" w:rsidRPr="00C35C1E">
        <w:rPr>
          <w:rFonts w:ascii="Times New Roman" w:hAnsi="Times New Roman" w:cs="Times New Roman"/>
        </w:rPr>
        <w:t xml:space="preserve"> </w:t>
      </w:r>
      <w:r w:rsidR="00DC6552" w:rsidRPr="00C35C1E">
        <w:rPr>
          <w:rStyle w:val="VerbatimChar"/>
          <w:rFonts w:ascii="Times New Roman" w:hAnsi="Times New Roman" w:cs="Times New Roman"/>
          <w:sz w:val="24"/>
        </w:rPr>
        <w:t xml:space="preserve">&lt; </w:t>
      </w:r>
      <w:r w:rsidR="00EB190C">
        <w:rPr>
          <w:rStyle w:val="VerbatimChar"/>
          <w:rFonts w:ascii="Times New Roman" w:hAnsi="Times New Roman" w:cs="Times New Roman"/>
          <w:sz w:val="24"/>
        </w:rPr>
        <w:t>0.001</w:t>
      </w:r>
      <w:r w:rsidR="00DC6552" w:rsidRPr="00C35C1E">
        <w:rPr>
          <w:rStyle w:val="VerbatimChar"/>
          <w:rFonts w:ascii="Times New Roman" w:hAnsi="Times New Roman" w:cs="Times New Roman"/>
          <w:sz w:val="24"/>
        </w:rPr>
        <w:t>)</w:t>
      </w:r>
      <w:r w:rsidR="00F13030" w:rsidRPr="00C35C1E">
        <w:rPr>
          <w:rFonts w:ascii="Times New Roman" w:hAnsi="Times New Roman" w:cs="Times New Roman"/>
        </w:rPr>
        <w:t>.</w:t>
      </w:r>
    </w:p>
    <w:p w14:paraId="55935062" w14:textId="6C3BAA72" w:rsidR="00F13030" w:rsidRPr="00C35C1E" w:rsidRDefault="00193664" w:rsidP="00F13030">
      <w:pPr>
        <w:pStyle w:val="BodyText"/>
        <w:rPr>
          <w:rFonts w:ascii="Times New Roman" w:hAnsi="Times New Roman" w:cs="Times New Roman"/>
        </w:rPr>
      </w:pPr>
      <w:bookmarkStart w:id="114" w:name="dependence-induces-bias"/>
      <w:r w:rsidRPr="00C35C1E">
        <w:rPr>
          <w:rFonts w:ascii="Times New Roman" w:hAnsi="Times New Roman" w:cs="Times New Roman"/>
        </w:rPr>
        <w:t>W</w:t>
      </w:r>
      <w:r w:rsidR="000D5F7C" w:rsidRPr="00C35C1E">
        <w:rPr>
          <w:rFonts w:ascii="Times New Roman" w:hAnsi="Times New Roman" w:cs="Times New Roman"/>
        </w:rPr>
        <w:t xml:space="preserve">e estimate </w:t>
      </w:r>
      <w:r w:rsidR="00F26182" w:rsidRPr="00C35C1E">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00</m:t>
            </m:r>
          </m:sub>
        </m:sSub>
      </m:oMath>
      <w:r w:rsidR="007023EE" w:rsidRPr="00C35C1E">
        <w:rPr>
          <w:rFonts w:ascii="Times New Roman" w:hAnsi="Times New Roman" w:cs="Times New Roman"/>
        </w:rPr>
        <w:t xml:space="preserve"> </w:t>
      </w:r>
      <w:r w:rsidR="000D5F7C" w:rsidRPr="00C35C1E">
        <w:rPr>
          <w:rFonts w:ascii="Times New Roman" w:hAnsi="Times New Roman" w:cs="Times New Roman"/>
        </w:rPr>
        <w:t xml:space="preserve">by </w:t>
      </w:r>
      <w:r w:rsidR="006C0BC9" w:rsidRPr="00C35C1E">
        <w:rPr>
          <w:rFonts w:ascii="Times New Roman" w:hAnsi="Times New Roman" w:cs="Times New Roman"/>
        </w:rPr>
        <w:t xml:space="preserve">using the probability structure that </w:t>
      </w:r>
      <w:r w:rsidR="000D5F7C" w:rsidRPr="00C35C1E">
        <w:rPr>
          <w:rFonts w:ascii="Times New Roman" w:hAnsi="Times New Roman" w:cs="Times New Roman"/>
        </w:rPr>
        <w:t>assum</w:t>
      </w:r>
      <w:r w:rsidR="006C0BC9" w:rsidRPr="00C35C1E">
        <w:rPr>
          <w:rFonts w:ascii="Times New Roman" w:hAnsi="Times New Roman" w:cs="Times New Roman"/>
        </w:rPr>
        <w:t>es</w:t>
      </w:r>
      <w:r w:rsidR="000D5F7C" w:rsidRPr="00C35C1E">
        <w:rPr>
          <w:rFonts w:ascii="Times New Roman" w:hAnsi="Times New Roman" w:cs="Times New Roman"/>
        </w:rPr>
        <w:t xml:space="preserve"> </w:t>
      </w:r>
      <w:r w:rsidR="00F13030" w:rsidRPr="00C35C1E">
        <w:rPr>
          <w:rFonts w:ascii="Times New Roman" w:hAnsi="Times New Roman" w:cs="Times New Roman"/>
        </w:rPr>
        <w:t xml:space="preserve">outcomes for the two observers are independent </w:t>
      </w:r>
      <w:r w:rsidR="006C0BC9" w:rsidRPr="00C35C1E">
        <w:rPr>
          <w:rFonts w:ascii="Times New Roman" w:hAnsi="Times New Roman" w:cs="Times New Roman"/>
        </w:rPr>
        <w:t>(Table 2). We</w:t>
      </w:r>
      <w:r w:rsidR="00F26182" w:rsidRPr="00C35C1E">
        <w:rPr>
          <w:rFonts w:ascii="Times New Roman" w:hAnsi="Times New Roman" w:cs="Times New Roman"/>
        </w:rPr>
        <w:t xml:space="preserve"> </w:t>
      </w:r>
      <w:r w:rsidR="00F13030" w:rsidRPr="00C35C1E">
        <w:rPr>
          <w:rFonts w:ascii="Times New Roman" w:hAnsi="Times New Roman" w:cs="Times New Roman"/>
        </w:rPr>
        <w:t xml:space="preserve">estimate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oMath>
      <w:r w:rsidR="00F13030" w:rsidRPr="00C35C1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10</m:t>
            </m:r>
          </m:sub>
        </m:sSub>
      </m:oMath>
      <w:r w:rsidR="00F26182" w:rsidRPr="00C35C1E">
        <w:rPr>
          <w:rFonts w:ascii="Times New Roman" w:hAnsi="Times New Roman" w:cs="Times New Roman"/>
        </w:rPr>
        <w:t>)</w:t>
      </w:r>
      <w:r w:rsidR="00F13030" w:rsidRPr="00C35C1E">
        <w:rPr>
          <w:rFonts w:ascii="Times New Roman" w:hAnsi="Times New Roman" w:cs="Times New Roman"/>
        </w:rPr>
        <w:t xml:space="preserve"> </w:t>
      </w:r>
      <w:r w:rsidR="00120924" w:rsidRPr="00C35C1E">
        <w:rPr>
          <w:rFonts w:ascii="Times New Roman" w:hAnsi="Times New Roman" w:cs="Times New Roman"/>
        </w:rPr>
        <w:t xml:space="preserve"> as </w:t>
      </w:r>
      <w:r w:rsidR="00F13030" w:rsidRPr="00C35C1E">
        <w:rPr>
          <w:rFonts w:ascii="Times New Roman" w:hAnsi="Times New Roman" w:cs="Times New Roman"/>
        </w:rPr>
        <w:t xml:space="preserve">the proportion of animals detected by observer 1 of the total that observer 2 detected and vice versa. </w:t>
      </w:r>
      <w:commentRangeStart w:id="115"/>
      <w:r w:rsidR="00120924" w:rsidRPr="00C35C1E">
        <w:rPr>
          <w:rFonts w:ascii="Times New Roman" w:hAnsi="Times New Roman" w:cs="Times New Roman"/>
        </w:rPr>
        <w:t xml:space="preserve">Herein </w:t>
      </w:r>
      <w:r w:rsidR="00F13030" w:rsidRPr="00C35C1E">
        <w:rPr>
          <w:rFonts w:ascii="Times New Roman" w:hAnsi="Times New Roman" w:cs="Times New Roman"/>
        </w:rPr>
        <w:t>lies the</w:t>
      </w:r>
      <w:r w:rsidR="00473968" w:rsidRPr="00C35C1E">
        <w:rPr>
          <w:rFonts w:ascii="Times New Roman" w:hAnsi="Times New Roman" w:cs="Times New Roman"/>
        </w:rPr>
        <w:t xml:space="preserve"> specific</w:t>
      </w:r>
      <w:r w:rsidR="00F13030" w:rsidRPr="00C35C1E">
        <w:rPr>
          <w:rFonts w:ascii="Times New Roman" w:hAnsi="Times New Roman" w:cs="Times New Roman"/>
        </w:rPr>
        <w:t xml:space="preserve"> problem with heterogeneity because</w:t>
      </w:r>
      <w:r w:rsidR="00120924" w:rsidRPr="00C35C1E">
        <w:rPr>
          <w:rFonts w:ascii="Times New Roman" w:hAnsi="Times New Roman" w:cs="Times New Roman"/>
        </w:rPr>
        <w:t>, by definition</w:t>
      </w:r>
      <w:ins w:id="116" w:author="Hennig, Jacob Daniel" w:date="2023-04-05T14:06:00Z">
        <w:r w:rsidR="00FC6611">
          <w:rPr>
            <w:rFonts w:ascii="Times New Roman" w:hAnsi="Times New Roman" w:cs="Times New Roman"/>
          </w:rPr>
          <w:t>,</w:t>
        </w:r>
      </w:ins>
      <w:r w:rsidR="00120924" w:rsidRPr="00C35C1E">
        <w:rPr>
          <w:rFonts w:ascii="Times New Roman" w:hAnsi="Times New Roman" w:cs="Times New Roman"/>
        </w:rPr>
        <w:t xml:space="preserve"> the </w:t>
      </w:r>
      <w:r w:rsidR="00F13030" w:rsidRPr="00C35C1E">
        <w:rPr>
          <w:rFonts w:ascii="Times New Roman" w:hAnsi="Times New Roman" w:cs="Times New Roman"/>
        </w:rPr>
        <w:t xml:space="preserve">sample </w:t>
      </w:r>
      <w:r w:rsidR="00120924" w:rsidRPr="00C35C1E">
        <w:rPr>
          <w:rFonts w:ascii="Times New Roman" w:hAnsi="Times New Roman" w:cs="Times New Roman"/>
        </w:rPr>
        <w:t>used to</w:t>
      </w:r>
      <w:r w:rsidR="00F13030" w:rsidRPr="00C35C1E">
        <w:rPr>
          <w:rFonts w:ascii="Times New Roman" w:hAnsi="Times New Roman" w:cs="Times New Roman"/>
        </w:rPr>
        <w:t xml:space="preserve"> estimate the </w:t>
      </w:r>
      <w:r w:rsidR="00120924" w:rsidRPr="00C35C1E">
        <w:rPr>
          <w:rFonts w:ascii="Times New Roman" w:hAnsi="Times New Roman" w:cs="Times New Roman"/>
        </w:rPr>
        <w:t xml:space="preserve">observation process </w:t>
      </w:r>
      <w:r w:rsidR="00F13030" w:rsidRPr="00C35C1E">
        <w:rPr>
          <w:rFonts w:ascii="Times New Roman" w:hAnsi="Times New Roman" w:cs="Times New Roman"/>
        </w:rPr>
        <w:t>will disproportionately include the most detectable animals.</w:t>
      </w:r>
      <w:commentRangeEnd w:id="115"/>
      <w:r w:rsidR="00CA20E9">
        <w:rPr>
          <w:rStyle w:val="CommentReference"/>
        </w:rPr>
        <w:commentReference w:id="115"/>
      </w:r>
      <w:r w:rsidR="00120924" w:rsidRPr="00C35C1E">
        <w:rPr>
          <w:rFonts w:ascii="Times New Roman" w:hAnsi="Times New Roman" w:cs="Times New Roman"/>
        </w:rPr>
        <w:t xml:space="preserve">  Thus, u</w:t>
      </w:r>
      <w:r w:rsidR="00F13030" w:rsidRPr="00C35C1E">
        <w:rPr>
          <w:rFonts w:ascii="Times New Roman" w:hAnsi="Times New Roman" w:cs="Times New Roman"/>
        </w:rPr>
        <w:t xml:space="preserve">nder the independence assumption, the probability that one or the other observer detected the animal is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e>
        </m:d>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e>
        </m:d>
      </m:oMath>
      <w:r w:rsidR="00F13030" w:rsidRPr="00C35C1E">
        <w:rPr>
          <w:rFonts w:ascii="Times New Roman" w:hAnsi="Times New Roman" w:cs="Times New Roman"/>
        </w:rPr>
        <w:t xml:space="preserve"> or </w:t>
      </w:r>
      <m:oMath>
        <m:r>
          <w:rPr>
            <w:rFonts w:ascii="Cambria Math" w:hAnsi="Cambria Math" w:cs="Times New Roman"/>
          </w:rPr>
          <m:t>p</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00F13030" w:rsidRPr="00C35C1E">
        <w:rPr>
          <w:rFonts w:ascii="Times New Roman" w:hAnsi="Times New Roman" w:cs="Times New Roman"/>
        </w:rPr>
        <w:t xml:space="preserve"> and the estimate of abundance is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p</m:t>
        </m:r>
      </m:oMath>
      <w:r w:rsidR="00F13030" w:rsidRPr="00C35C1E">
        <w:rPr>
          <w:rFonts w:ascii="Times New Roman" w:hAnsi="Times New Roman" w:cs="Times New Roman"/>
        </w:rPr>
        <w:t xml:space="preserve"> where </w:t>
      </w:r>
      <m:oMath>
        <m:r>
          <w:rPr>
            <w:rFonts w:ascii="Cambria Math" w:hAnsi="Cambria Math" w:cs="Times New Roman"/>
          </w:rPr>
          <m:t>n</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oMath>
      <w:r w:rsidR="00F13030" w:rsidRPr="00C35C1E">
        <w:rPr>
          <w:rFonts w:ascii="Times New Roman" w:hAnsi="Times New Roman" w:cs="Times New Roman"/>
        </w:rPr>
        <w:t xml:space="preserve">. </w:t>
      </w:r>
    </w:p>
    <w:p w14:paraId="0F7F9B78" w14:textId="21472BC2" w:rsidR="00F13030" w:rsidRPr="00C35C1E" w:rsidRDefault="00A602F5" w:rsidP="00F13030">
      <w:pPr>
        <w:pStyle w:val="BodyText"/>
        <w:rPr>
          <w:rFonts w:ascii="Times New Roman" w:hAnsi="Times New Roman" w:cs="Times New Roman"/>
        </w:rPr>
      </w:pPr>
      <w:r w:rsidRPr="00C35C1E">
        <w:rPr>
          <w:rFonts w:ascii="Times New Roman" w:hAnsi="Times New Roman" w:cs="Times New Roman"/>
        </w:rPr>
        <w:t xml:space="preserve">While conceptually simple, the implications </w:t>
      </w:r>
      <w:r w:rsidR="007023EE" w:rsidRPr="00C35C1E">
        <w:rPr>
          <w:rFonts w:ascii="Times New Roman" w:hAnsi="Times New Roman" w:cs="Times New Roman"/>
        </w:rPr>
        <w:t xml:space="preserve">for </w:t>
      </w:r>
      <w:r w:rsidRPr="00C35C1E">
        <w:rPr>
          <w:rFonts w:ascii="Times New Roman" w:hAnsi="Times New Roman" w:cs="Times New Roman"/>
        </w:rPr>
        <w:t xml:space="preserve">violations </w:t>
      </w:r>
      <w:r w:rsidR="007023EE" w:rsidRPr="00C35C1E">
        <w:rPr>
          <w:rFonts w:ascii="Times New Roman" w:hAnsi="Times New Roman" w:cs="Times New Roman"/>
        </w:rPr>
        <w:t>of</w:t>
      </w:r>
      <w:r w:rsidRPr="00C35C1E">
        <w:rPr>
          <w:rFonts w:ascii="Times New Roman" w:hAnsi="Times New Roman" w:cs="Times New Roman"/>
        </w:rPr>
        <w:t xml:space="preserve"> the homogeneity assumption are </w:t>
      </w:r>
      <w:del w:id="117" w:author="Collier, Bret" w:date="2023-04-10T14:15:00Z">
        <w:r w:rsidRPr="00C35C1E" w:rsidDel="0022612F">
          <w:rPr>
            <w:rFonts w:ascii="Times New Roman" w:hAnsi="Times New Roman" w:cs="Times New Roman"/>
          </w:rPr>
          <w:delText>tremendous</w:delText>
        </w:r>
      </w:del>
      <w:ins w:id="118" w:author="Collier, Bret" w:date="2023-04-10T14:15:00Z">
        <w:r w:rsidR="0022612F">
          <w:rPr>
            <w:rFonts w:ascii="Times New Roman" w:hAnsi="Times New Roman" w:cs="Times New Roman"/>
          </w:rPr>
          <w:t>tremendous</w:t>
        </w:r>
      </w:ins>
      <w:r w:rsidR="00B52E02" w:rsidRPr="00C35C1E">
        <w:rPr>
          <w:rFonts w:ascii="Times New Roman" w:hAnsi="Times New Roman" w:cs="Times New Roman"/>
        </w:rPr>
        <w:t xml:space="preserve">. </w:t>
      </w:r>
      <w:r w:rsidRPr="00C35C1E">
        <w:rPr>
          <w:rFonts w:ascii="Times New Roman" w:hAnsi="Times New Roman" w:cs="Times New Roman"/>
        </w:rPr>
        <w:t>Consider the outcome from the</w:t>
      </w:r>
      <w:r w:rsidR="00F13030" w:rsidRPr="00C35C1E">
        <w:rPr>
          <w:rFonts w:ascii="Times New Roman" w:hAnsi="Times New Roman" w:cs="Times New Roman"/>
        </w:rPr>
        <w:t xml:space="preserve"> homogeneous simulation</w:t>
      </w:r>
      <w:r w:rsidRPr="00C35C1E">
        <w:rPr>
          <w:rFonts w:ascii="Times New Roman" w:hAnsi="Times New Roman" w:cs="Times New Roman"/>
        </w:rPr>
        <w:t xml:space="preserve"> wherein</w:t>
      </w:r>
      <w:r w:rsidR="00F13030" w:rsidRPr="00C35C1E">
        <w:rPr>
          <w:rFonts w:ascii="Times New Roman" w:hAnsi="Times New Roman" w:cs="Times New Roman"/>
        </w:rPr>
        <w:t xml:space="preserve"> </w:t>
      </w:r>
      <m:oMath>
        <m:r>
          <w:rPr>
            <w:rFonts w:ascii="Cambria Math" w:hAnsi="Cambria Math" w:cs="Times New Roman"/>
          </w:rPr>
          <m:t>n</m:t>
        </m:r>
      </m:oMath>
      <w:r w:rsidR="00F13030" w:rsidRPr="00C35C1E">
        <w:rPr>
          <w:rFonts w:ascii="Times New Roman" w:hAnsi="Times New Roman" w:cs="Times New Roman"/>
        </w:rPr>
        <w:t>=</w:t>
      </w:r>
      <w:r w:rsidR="00F13030" w:rsidRPr="00C35C1E">
        <w:rPr>
          <w:rStyle w:val="VerbatimChar"/>
          <w:rFonts w:ascii="Times New Roman" w:hAnsi="Times New Roman" w:cs="Times New Roman"/>
          <w:sz w:val="24"/>
        </w:rPr>
        <w:t>752</w:t>
      </w:r>
      <w:r w:rsidR="00F13030" w:rsidRPr="00C35C1E">
        <w:rPr>
          <w:rFonts w:ascii="Times New Roman" w:hAnsi="Times New Roman" w:cs="Times New Roman"/>
        </w:rPr>
        <w:t xml:space="preserve">, </w:t>
      </w:r>
      <m:oMath>
        <m:r>
          <w:rPr>
            <w:rFonts w:ascii="Cambria Math" w:hAnsi="Cambria Math" w:cs="Times New Roman"/>
          </w:rPr>
          <m:t>p</m:t>
        </m:r>
      </m:oMath>
      <w:r w:rsidR="00F13030" w:rsidRPr="00C35C1E">
        <w:rPr>
          <w:rFonts w:ascii="Times New Roman" w:hAnsi="Times New Roman" w:cs="Times New Roman"/>
        </w:rPr>
        <w:t>=</w:t>
      </w:r>
      <w:r w:rsidR="00F13030" w:rsidRPr="00C35C1E">
        <w:rPr>
          <w:rStyle w:val="VerbatimChar"/>
          <w:rFonts w:ascii="Times New Roman" w:hAnsi="Times New Roman" w:cs="Times New Roman"/>
          <w:sz w:val="24"/>
        </w:rPr>
        <w:t>0.751</w:t>
      </w:r>
      <w:r w:rsidR="00F13030" w:rsidRPr="00C35C1E">
        <w:rPr>
          <w:rFonts w:ascii="Times New Roman" w:hAnsi="Times New Roman" w:cs="Times New Roman"/>
        </w:rPr>
        <w:t xml:space="preserve"> and</w:t>
      </w:r>
      <w:r w:rsidRPr="00C35C1E">
        <w:rPr>
          <w:rFonts w:ascii="Times New Roman" w:hAnsi="Times New Roman" w:cs="Times New Roman"/>
        </w:rPr>
        <w:t xml:space="preserve"> an estimate of</w:t>
      </w:r>
      <w:r w:rsidR="00F13030" w:rsidRPr="00C35C1E">
        <w:rPr>
          <w:rFonts w:ascii="Times New Roman" w:hAnsi="Times New Roman" w:cs="Times New Roman"/>
        </w:rPr>
        <w:t xml:space="preserve"> </w:t>
      </w:r>
      <m:oMath>
        <m:r>
          <w:rPr>
            <w:rFonts w:ascii="Cambria Math" w:hAnsi="Cambria Math" w:cs="Times New Roman"/>
          </w:rPr>
          <m:t>N</m:t>
        </m:r>
      </m:oMath>
      <w:r w:rsidR="00F13030" w:rsidRPr="00C35C1E">
        <w:rPr>
          <w:rFonts w:ascii="Times New Roman" w:hAnsi="Times New Roman" w:cs="Times New Roman"/>
        </w:rPr>
        <w:t>=</w:t>
      </w:r>
      <w:r w:rsidR="00F13030" w:rsidRPr="00C35C1E">
        <w:rPr>
          <w:rStyle w:val="VerbatimChar"/>
          <w:rFonts w:ascii="Times New Roman" w:hAnsi="Times New Roman" w:cs="Times New Roman"/>
          <w:sz w:val="24"/>
        </w:rPr>
        <w:t>1001.6</w:t>
      </w:r>
      <w:r w:rsidR="00F13030" w:rsidRPr="00C35C1E">
        <w:rPr>
          <w:rFonts w:ascii="Times New Roman" w:hAnsi="Times New Roman" w:cs="Times New Roman"/>
        </w:rPr>
        <w:t xml:space="preserve"> which is close to the true value of 1000. </w:t>
      </w:r>
      <w:r w:rsidRPr="00C35C1E">
        <w:rPr>
          <w:rFonts w:ascii="Times New Roman" w:hAnsi="Times New Roman" w:cs="Times New Roman"/>
        </w:rPr>
        <w:t xml:space="preserve">However, for the </w:t>
      </w:r>
      <w:r w:rsidR="00F13030" w:rsidRPr="00C35C1E">
        <w:rPr>
          <w:rFonts w:ascii="Times New Roman" w:hAnsi="Times New Roman" w:cs="Times New Roman"/>
        </w:rPr>
        <w:t>heterogeneous simulation</w:t>
      </w:r>
      <w:r w:rsidRPr="00C35C1E">
        <w:rPr>
          <w:rFonts w:ascii="Times New Roman" w:hAnsi="Times New Roman" w:cs="Times New Roman"/>
        </w:rPr>
        <w:t xml:space="preserve">, </w:t>
      </w:r>
      <w:r w:rsidR="00F13030" w:rsidRPr="00C35C1E">
        <w:rPr>
          <w:rFonts w:ascii="Times New Roman" w:hAnsi="Times New Roman" w:cs="Times New Roman"/>
        </w:rPr>
        <w:t xml:space="preserve"> </w:t>
      </w:r>
      <m:oMath>
        <m:r>
          <w:rPr>
            <w:rFonts w:ascii="Cambria Math" w:hAnsi="Cambria Math" w:cs="Times New Roman"/>
          </w:rPr>
          <m:t>n</m:t>
        </m:r>
      </m:oMath>
      <w:r w:rsidR="00F13030" w:rsidRPr="00C35C1E">
        <w:rPr>
          <w:rFonts w:ascii="Times New Roman" w:hAnsi="Times New Roman" w:cs="Times New Roman"/>
        </w:rPr>
        <w:t>=</w:t>
      </w:r>
      <w:r w:rsidR="00F13030" w:rsidRPr="00C35C1E">
        <w:rPr>
          <w:rStyle w:val="VerbatimChar"/>
          <w:rFonts w:ascii="Times New Roman" w:hAnsi="Times New Roman" w:cs="Times New Roman"/>
          <w:sz w:val="24"/>
        </w:rPr>
        <w:t>657</w:t>
      </w:r>
      <w:r w:rsidR="00F13030" w:rsidRPr="00C35C1E">
        <w:rPr>
          <w:rFonts w:ascii="Times New Roman" w:hAnsi="Times New Roman" w:cs="Times New Roman"/>
        </w:rPr>
        <w:t xml:space="preserve">, </w:t>
      </w:r>
      <m:oMath>
        <m:r>
          <w:rPr>
            <w:rFonts w:ascii="Cambria Math" w:hAnsi="Cambria Math" w:cs="Times New Roman"/>
          </w:rPr>
          <m:t>p</m:t>
        </m:r>
      </m:oMath>
      <w:r w:rsidR="00F13030" w:rsidRPr="00C35C1E">
        <w:rPr>
          <w:rFonts w:ascii="Times New Roman" w:hAnsi="Times New Roman" w:cs="Times New Roman"/>
        </w:rPr>
        <w:t>=</w:t>
      </w:r>
      <w:r w:rsidR="00F13030" w:rsidRPr="00C35C1E">
        <w:rPr>
          <w:rStyle w:val="VerbatimChar"/>
          <w:rFonts w:ascii="Times New Roman" w:hAnsi="Times New Roman" w:cs="Times New Roman"/>
          <w:sz w:val="24"/>
        </w:rPr>
        <w:t>0.918</w:t>
      </w:r>
      <w:r w:rsidR="00F13030" w:rsidRPr="00C35C1E">
        <w:rPr>
          <w:rFonts w:ascii="Times New Roman" w:hAnsi="Times New Roman" w:cs="Times New Roman"/>
        </w:rPr>
        <w:t xml:space="preserve"> and</w:t>
      </w:r>
      <w:r w:rsidRPr="00C35C1E">
        <w:rPr>
          <w:rFonts w:ascii="Times New Roman" w:hAnsi="Times New Roman" w:cs="Times New Roman"/>
        </w:rPr>
        <w:t xml:space="preserve"> the estimate of</w:t>
      </w:r>
      <w:r w:rsidR="00F13030" w:rsidRPr="00C35C1E">
        <w:rPr>
          <w:rFonts w:ascii="Times New Roman" w:hAnsi="Times New Roman" w:cs="Times New Roman"/>
        </w:rPr>
        <w:t xml:space="preserve"> </w:t>
      </w:r>
      <m:oMath>
        <m:r>
          <w:rPr>
            <w:rFonts w:ascii="Cambria Math" w:hAnsi="Cambria Math" w:cs="Times New Roman"/>
          </w:rPr>
          <m:t>N</m:t>
        </m:r>
      </m:oMath>
      <w:r w:rsidR="00F13030" w:rsidRPr="00C35C1E">
        <w:rPr>
          <w:rFonts w:ascii="Times New Roman" w:hAnsi="Times New Roman" w:cs="Times New Roman"/>
        </w:rPr>
        <w:t>=</w:t>
      </w:r>
      <w:r w:rsidR="00F13030" w:rsidRPr="00C35C1E">
        <w:rPr>
          <w:rStyle w:val="VerbatimChar"/>
          <w:rFonts w:ascii="Times New Roman" w:hAnsi="Times New Roman" w:cs="Times New Roman"/>
          <w:sz w:val="24"/>
        </w:rPr>
        <w:t>715.5</w:t>
      </w:r>
      <w:r w:rsidR="00F13030" w:rsidRPr="00C35C1E">
        <w:rPr>
          <w:rFonts w:ascii="Times New Roman" w:hAnsi="Times New Roman" w:cs="Times New Roman"/>
        </w:rPr>
        <w:t xml:space="preserve"> which is </w:t>
      </w:r>
      <w:r w:rsidRPr="00C35C1E">
        <w:rPr>
          <w:rFonts w:ascii="Times New Roman" w:hAnsi="Times New Roman" w:cs="Times New Roman"/>
        </w:rPr>
        <w:t xml:space="preserve">biased </w:t>
      </w:r>
      <w:r w:rsidR="00F13030" w:rsidRPr="00C35C1E">
        <w:rPr>
          <w:rFonts w:ascii="Times New Roman" w:hAnsi="Times New Roman" w:cs="Times New Roman"/>
        </w:rPr>
        <w:t xml:space="preserve">low </w:t>
      </w:r>
      <w:r w:rsidRPr="00C35C1E">
        <w:rPr>
          <w:rFonts w:ascii="Times New Roman" w:hAnsi="Times New Roman" w:cs="Times New Roman"/>
        </w:rPr>
        <w:t xml:space="preserve">as </w:t>
      </w:r>
      <m:oMath>
        <m:r>
          <w:rPr>
            <w:rFonts w:ascii="Cambria Math" w:hAnsi="Cambria Math" w:cs="Times New Roman"/>
          </w:rPr>
          <m:t>p</m:t>
        </m:r>
      </m:oMath>
      <w:r w:rsidR="00F13030" w:rsidRPr="00C35C1E">
        <w:rPr>
          <w:rFonts w:ascii="Times New Roman" w:hAnsi="Times New Roman" w:cs="Times New Roman"/>
        </w:rPr>
        <w:t xml:space="preserve"> is biased high from</w:t>
      </w:r>
      <w:r w:rsidRPr="00C35C1E">
        <w:rPr>
          <w:rFonts w:ascii="Times New Roman" w:hAnsi="Times New Roman" w:cs="Times New Roman"/>
        </w:rPr>
        <w:t xml:space="preserve"> </w:t>
      </w:r>
      <w:r w:rsidR="00F13030" w:rsidRPr="00C35C1E">
        <w:rPr>
          <w:rFonts w:ascii="Times New Roman" w:hAnsi="Times New Roman" w:cs="Times New Roman"/>
        </w:rPr>
        <w:t>heterogeneity and the induced dependence</w:t>
      </w:r>
      <w:r w:rsidRPr="00C35C1E">
        <w:rPr>
          <w:rFonts w:ascii="Times New Roman" w:hAnsi="Times New Roman" w:cs="Times New Roman"/>
        </w:rPr>
        <w:t xml:space="preserve"> it causes</w:t>
      </w:r>
      <w:r w:rsidR="00F13030" w:rsidRPr="00C35C1E">
        <w:rPr>
          <w:rFonts w:ascii="Times New Roman" w:hAnsi="Times New Roman" w:cs="Times New Roman"/>
        </w:rPr>
        <w:t>.</w:t>
      </w:r>
    </w:p>
    <w:p w14:paraId="4FD3C1EA" w14:textId="7101EC49" w:rsidR="00F13030" w:rsidRPr="00EB77DB" w:rsidRDefault="00F13030" w:rsidP="00F13030">
      <w:pPr>
        <w:pStyle w:val="BodyText"/>
        <w:rPr>
          <w:rFonts w:ascii="Times New Roman" w:hAnsi="Times New Roman" w:cs="Times New Roman"/>
          <w:b/>
          <w:bCs/>
        </w:rPr>
      </w:pPr>
      <w:bookmarkStart w:id="119" w:name="incorporating-covariates"/>
      <w:r w:rsidRPr="00EB77DB">
        <w:rPr>
          <w:rFonts w:ascii="Times New Roman" w:hAnsi="Times New Roman" w:cs="Times New Roman"/>
          <w:b/>
          <w:bCs/>
        </w:rPr>
        <w:t>Incorporating covariates</w:t>
      </w:r>
      <w:r w:rsidR="003665C8" w:rsidRPr="00EB77DB">
        <w:rPr>
          <w:rFonts w:ascii="Times New Roman" w:hAnsi="Times New Roman" w:cs="Times New Roman"/>
          <w:b/>
          <w:bCs/>
        </w:rPr>
        <w:t xml:space="preserve"> to address </w:t>
      </w:r>
      <w:r w:rsidR="0000287C" w:rsidRPr="00EB77DB">
        <w:rPr>
          <w:rFonts w:ascii="Times New Roman" w:hAnsi="Times New Roman" w:cs="Times New Roman"/>
          <w:b/>
          <w:bCs/>
        </w:rPr>
        <w:t>heterogeneity</w:t>
      </w:r>
    </w:p>
    <w:p w14:paraId="1875B362" w14:textId="65376295" w:rsidR="00F13030" w:rsidRPr="00C35C1E" w:rsidRDefault="00313C53" w:rsidP="00F13030">
      <w:pPr>
        <w:pStyle w:val="BodyText"/>
        <w:rPr>
          <w:rFonts w:ascii="Times New Roman" w:hAnsi="Times New Roman" w:cs="Times New Roman"/>
        </w:rPr>
      </w:pPr>
      <w:r w:rsidRPr="00C35C1E">
        <w:rPr>
          <w:rFonts w:ascii="Times New Roman" w:hAnsi="Times New Roman" w:cs="Times New Roman"/>
        </w:rPr>
        <w:t xml:space="preserve">If </w:t>
      </w:r>
      <w:r w:rsidR="00F13030" w:rsidRPr="00C35C1E">
        <w:rPr>
          <w:rFonts w:ascii="Times New Roman" w:hAnsi="Times New Roman" w:cs="Times New Roman"/>
        </w:rPr>
        <w:t>you can observe and measure the covariates that introduce heterogeneity in</w:t>
      </w:r>
      <w:r w:rsidRPr="00C35C1E">
        <w:rPr>
          <w:rFonts w:ascii="Times New Roman" w:hAnsi="Times New Roman" w:cs="Times New Roman"/>
        </w:rPr>
        <w:t xml:space="preserve">to the observation process, </w:t>
      </w:r>
      <w:r w:rsidR="00F13030" w:rsidRPr="00C35C1E">
        <w:rPr>
          <w:rFonts w:ascii="Times New Roman" w:hAnsi="Times New Roman" w:cs="Times New Roman"/>
        </w:rPr>
        <w:t xml:space="preserve">then it is possible to </w:t>
      </w:r>
      <w:r w:rsidRPr="00C35C1E">
        <w:rPr>
          <w:rFonts w:ascii="Times New Roman" w:hAnsi="Times New Roman" w:cs="Times New Roman"/>
        </w:rPr>
        <w:t xml:space="preserve">reduce </w:t>
      </w:r>
      <w:r w:rsidR="00F13030" w:rsidRPr="00C35C1E">
        <w:rPr>
          <w:rFonts w:ascii="Times New Roman" w:hAnsi="Times New Roman" w:cs="Times New Roman"/>
        </w:rPr>
        <w:t xml:space="preserve">bias from heterogeneity by including the covariate(s) into the probability model. </w:t>
      </w:r>
      <w:r w:rsidRPr="00C35C1E">
        <w:rPr>
          <w:rFonts w:ascii="Times New Roman" w:hAnsi="Times New Roman" w:cs="Times New Roman"/>
        </w:rPr>
        <w:t xml:space="preserve">This approach underlies the </w:t>
      </w:r>
      <w:r w:rsidR="00F13030" w:rsidRPr="00C35C1E">
        <w:rPr>
          <w:rFonts w:ascii="Times New Roman" w:hAnsi="Times New Roman" w:cs="Times New Roman"/>
        </w:rPr>
        <w:t>work of Huggins et al.</w:t>
      </w:r>
      <w:r w:rsidR="00801AD4" w:rsidRPr="00C35C1E">
        <w:rPr>
          <w:rFonts w:ascii="Times New Roman" w:hAnsi="Times New Roman" w:cs="Times New Roman"/>
        </w:rPr>
        <w:t xml:space="preserve"> </w:t>
      </w:r>
      <w:r w:rsidR="00F13030" w:rsidRPr="00C35C1E">
        <w:rPr>
          <w:rFonts w:ascii="Times New Roman" w:hAnsi="Times New Roman" w:cs="Times New Roman"/>
        </w:rPr>
        <w:t xml:space="preserve">(1989,1991) for </w:t>
      </w:r>
      <w:del w:id="120" w:author="Hennig, Jacob Daniel" w:date="2023-04-05T13:41:00Z">
        <w:r w:rsidR="00F13030" w:rsidRPr="00C35C1E" w:rsidDel="00BD6F15">
          <w:rPr>
            <w:rFonts w:ascii="Times New Roman" w:hAnsi="Times New Roman" w:cs="Times New Roman"/>
          </w:rPr>
          <w:delText>capture</w:delText>
        </w:r>
      </w:del>
      <w:ins w:id="121" w:author="Hennig, Jacob Daniel" w:date="2023-04-05T13:41:00Z">
        <w:r w:rsidR="00BD6F15">
          <w:rPr>
            <w:rFonts w:ascii="Times New Roman" w:hAnsi="Times New Roman" w:cs="Times New Roman"/>
          </w:rPr>
          <w:t>mark</w:t>
        </w:r>
      </w:ins>
      <w:r w:rsidR="00F13030" w:rsidRPr="00C35C1E">
        <w:rPr>
          <w:rFonts w:ascii="Times New Roman" w:hAnsi="Times New Roman" w:cs="Times New Roman"/>
        </w:rPr>
        <w:t xml:space="preserve">-recapture and for the sightability model approach to aerial surveys (Steinhorst and Samuel 1989). To demonstrate how covariates can be used to remove heterogeneity, </w:t>
      </w:r>
      <w:r w:rsidRPr="00C35C1E">
        <w:rPr>
          <w:rFonts w:ascii="Times New Roman" w:hAnsi="Times New Roman" w:cs="Times New Roman"/>
        </w:rPr>
        <w:t xml:space="preserve">we first fitted Huggins (1989, 1991) models implemented in the MARK software (White and Burnham 1999) </w:t>
      </w:r>
      <w:r w:rsidR="00385E15" w:rsidRPr="00C35C1E">
        <w:rPr>
          <w:rFonts w:ascii="Times New Roman" w:hAnsi="Times New Roman" w:cs="Times New Roman"/>
        </w:rPr>
        <w:t xml:space="preserve">with </w:t>
      </w:r>
      <w:r w:rsidRPr="00C35C1E">
        <w:rPr>
          <w:rFonts w:ascii="Times New Roman" w:hAnsi="Times New Roman" w:cs="Times New Roman"/>
        </w:rPr>
        <w:t xml:space="preserve">the RMark interface (Laake 2013) to MARK in the R software (R Core Team 2022). </w:t>
      </w:r>
      <w:r w:rsidR="009C2CA8" w:rsidRPr="00C35C1E">
        <w:rPr>
          <w:rFonts w:ascii="Times New Roman" w:hAnsi="Times New Roman" w:cs="Times New Roman"/>
        </w:rPr>
        <w:t>U</w:t>
      </w:r>
      <w:r w:rsidRPr="00C35C1E">
        <w:rPr>
          <w:rFonts w:ascii="Times New Roman" w:hAnsi="Times New Roman" w:cs="Times New Roman"/>
        </w:rPr>
        <w:t xml:space="preserve">sing RMark/MARK (see </w:t>
      </w:r>
      <w:r w:rsidR="00B91302" w:rsidRPr="00C35C1E">
        <w:rPr>
          <w:rFonts w:ascii="Times New Roman" w:hAnsi="Times New Roman" w:cs="Times New Roman"/>
        </w:rPr>
        <w:t xml:space="preserve">online </w:t>
      </w:r>
      <w:r w:rsidRPr="00C35C1E">
        <w:rPr>
          <w:rFonts w:ascii="Times New Roman" w:hAnsi="Times New Roman" w:cs="Times New Roman"/>
        </w:rPr>
        <w:t>appendix) with separate observer probabilities for both the homogeneity and the heterogeneity simulated data</w:t>
      </w:r>
      <w:r w:rsidR="009C2CA8" w:rsidRPr="00C35C1E">
        <w:rPr>
          <w:rFonts w:ascii="Times New Roman" w:hAnsi="Times New Roman" w:cs="Times New Roman"/>
        </w:rPr>
        <w:t xml:space="preserve"> detailed earlier, </w:t>
      </w:r>
      <w:r w:rsidRPr="00C35C1E">
        <w:rPr>
          <w:rFonts w:ascii="Times New Roman" w:hAnsi="Times New Roman" w:cs="Times New Roman"/>
        </w:rPr>
        <w:t xml:space="preserve">as expected the results matched those computed previously (Homogeneity: </w:t>
      </w:r>
      <w:r w:rsidRPr="00C35C1E">
        <w:rPr>
          <w:rStyle w:val="VerbatimChar"/>
          <w:rFonts w:ascii="Times New Roman" w:hAnsi="Times New Roman" w:cs="Times New Roman"/>
          <w:sz w:val="24"/>
        </w:rPr>
        <w:t>1</w:t>
      </w:r>
      <w:r w:rsidR="00EB190C">
        <w:rPr>
          <w:rStyle w:val="VerbatimChar"/>
          <w:rFonts w:ascii="Times New Roman" w:hAnsi="Times New Roman" w:cs="Times New Roman"/>
          <w:sz w:val="24"/>
        </w:rPr>
        <w:t>,</w:t>
      </w:r>
      <w:r w:rsidRPr="00C35C1E">
        <w:rPr>
          <w:rStyle w:val="VerbatimChar"/>
          <w:rFonts w:ascii="Times New Roman" w:hAnsi="Times New Roman" w:cs="Times New Roman"/>
          <w:sz w:val="24"/>
        </w:rPr>
        <w:t>001.6</w:t>
      </w:r>
      <w:r w:rsidRPr="00C35C1E">
        <w:rPr>
          <w:rFonts w:ascii="Times New Roman" w:hAnsi="Times New Roman" w:cs="Times New Roman"/>
        </w:rPr>
        <w:t xml:space="preserve"> </w:t>
      </w:r>
      <w:r w:rsidR="00EB77DB">
        <w:rPr>
          <w:rFonts w:ascii="Times New Roman" w:hAnsi="Times New Roman" w:cs="Times New Roman"/>
        </w:rPr>
        <w:t>[</w:t>
      </w:r>
      <w:r w:rsidRPr="00C35C1E">
        <w:rPr>
          <w:rFonts w:ascii="Times New Roman" w:hAnsi="Times New Roman" w:cs="Times New Roman"/>
        </w:rPr>
        <w:t xml:space="preserve">SE = </w:t>
      </w:r>
      <w:r w:rsidRPr="00C35C1E">
        <w:rPr>
          <w:rStyle w:val="VerbatimChar"/>
          <w:rFonts w:ascii="Times New Roman" w:hAnsi="Times New Roman" w:cs="Times New Roman"/>
          <w:sz w:val="24"/>
        </w:rPr>
        <w:t>33.3</w:t>
      </w:r>
      <w:r w:rsidR="00EB77DB">
        <w:rPr>
          <w:rFonts w:ascii="Times New Roman" w:hAnsi="Times New Roman" w:cs="Times New Roman"/>
        </w:rPr>
        <w:t>]</w:t>
      </w:r>
      <w:r w:rsidRPr="00C35C1E">
        <w:rPr>
          <w:rFonts w:ascii="Times New Roman" w:hAnsi="Times New Roman" w:cs="Times New Roman"/>
        </w:rPr>
        <w:t xml:space="preserve"> and Heterogeneity: </w:t>
      </w:r>
      <w:r w:rsidRPr="00C35C1E">
        <w:rPr>
          <w:rStyle w:val="VerbatimChar"/>
          <w:rFonts w:ascii="Times New Roman" w:hAnsi="Times New Roman" w:cs="Times New Roman"/>
          <w:sz w:val="24"/>
        </w:rPr>
        <w:t>715.51</w:t>
      </w:r>
      <w:r w:rsidRPr="00C35C1E">
        <w:rPr>
          <w:rFonts w:ascii="Times New Roman" w:hAnsi="Times New Roman" w:cs="Times New Roman"/>
        </w:rPr>
        <w:t xml:space="preserve"> </w:t>
      </w:r>
      <w:r w:rsidR="00EB77DB">
        <w:rPr>
          <w:rFonts w:ascii="Times New Roman" w:hAnsi="Times New Roman" w:cs="Times New Roman"/>
        </w:rPr>
        <w:t>[</w:t>
      </w:r>
      <w:r w:rsidRPr="00C35C1E">
        <w:rPr>
          <w:rFonts w:ascii="Times New Roman" w:hAnsi="Times New Roman" w:cs="Times New Roman"/>
        </w:rPr>
        <w:t xml:space="preserve">SE = </w:t>
      </w:r>
      <w:r w:rsidRPr="00C35C1E">
        <w:rPr>
          <w:rStyle w:val="VerbatimChar"/>
          <w:rFonts w:ascii="Times New Roman" w:hAnsi="Times New Roman" w:cs="Times New Roman"/>
          <w:sz w:val="24"/>
        </w:rPr>
        <w:t>11</w:t>
      </w:r>
      <w:r w:rsidR="00EB77DB">
        <w:rPr>
          <w:rFonts w:ascii="Times New Roman" w:hAnsi="Times New Roman" w:cs="Times New Roman"/>
        </w:rPr>
        <w:t>])</w:t>
      </w:r>
      <w:r w:rsidRPr="00C35C1E">
        <w:rPr>
          <w:rFonts w:ascii="Times New Roman" w:hAnsi="Times New Roman" w:cs="Times New Roman"/>
        </w:rPr>
        <w:t>.</w:t>
      </w:r>
      <w:r w:rsidR="009C2CA8" w:rsidRPr="00C35C1E">
        <w:rPr>
          <w:rFonts w:ascii="Times New Roman" w:hAnsi="Times New Roman" w:cs="Times New Roman"/>
        </w:rPr>
        <w:t xml:space="preserve"> Next, </w:t>
      </w:r>
      <w:r w:rsidR="00F13030" w:rsidRPr="00C35C1E">
        <w:rPr>
          <w:rFonts w:ascii="Times New Roman" w:hAnsi="Times New Roman" w:cs="Times New Roman"/>
        </w:rPr>
        <w:t xml:space="preserve">we fitted a model </w:t>
      </w:r>
      <w:r w:rsidR="009C2CA8" w:rsidRPr="00C35C1E">
        <w:rPr>
          <w:rFonts w:ascii="Times New Roman" w:hAnsi="Times New Roman" w:cs="Times New Roman"/>
        </w:rPr>
        <w:t xml:space="preserve">with </w:t>
      </w:r>
      <w:r w:rsidR="00F13030" w:rsidRPr="00C35C1E">
        <w:rPr>
          <w:rFonts w:ascii="Times New Roman" w:hAnsi="Times New Roman" w:cs="Times New Roman"/>
        </w:rPr>
        <w:t xml:space="preserve">the observed covariate values </w:t>
      </w:r>
      <w:r w:rsidR="009C2CA8" w:rsidRPr="00C35C1E">
        <w:rPr>
          <w:rFonts w:ascii="Times New Roman" w:hAnsi="Times New Roman" w:cs="Times New Roman"/>
        </w:rPr>
        <w:t xml:space="preserve">that were </w:t>
      </w:r>
      <w:r w:rsidR="00F13030" w:rsidRPr="00C35C1E">
        <w:rPr>
          <w:rFonts w:ascii="Times New Roman" w:hAnsi="Times New Roman" w:cs="Times New Roman"/>
        </w:rPr>
        <w:t>used to generate heterogeneity in the simulated data. The resulting estimate (</w:t>
      </w:r>
      <w:r w:rsidR="00F13030" w:rsidRPr="00C35C1E">
        <w:rPr>
          <w:rStyle w:val="VerbatimChar"/>
          <w:rFonts w:ascii="Times New Roman" w:hAnsi="Times New Roman" w:cs="Times New Roman"/>
          <w:sz w:val="24"/>
        </w:rPr>
        <w:t>1</w:t>
      </w:r>
      <w:r w:rsidR="00EB190C">
        <w:rPr>
          <w:rStyle w:val="VerbatimChar"/>
          <w:rFonts w:ascii="Times New Roman" w:hAnsi="Times New Roman" w:cs="Times New Roman"/>
          <w:sz w:val="24"/>
        </w:rPr>
        <w:t>,</w:t>
      </w:r>
      <w:r w:rsidR="00F13030" w:rsidRPr="00C35C1E">
        <w:rPr>
          <w:rStyle w:val="VerbatimChar"/>
          <w:rFonts w:ascii="Times New Roman" w:hAnsi="Times New Roman" w:cs="Times New Roman"/>
          <w:sz w:val="24"/>
        </w:rPr>
        <w:t>129.1</w:t>
      </w:r>
      <w:del w:id="122" w:author="Hennig, Jacob Daniel" w:date="2023-04-05T14:07:00Z">
        <w:r w:rsidR="00F13030" w:rsidRPr="00C35C1E" w:rsidDel="00FC6611">
          <w:rPr>
            <w:rFonts w:ascii="Times New Roman" w:hAnsi="Times New Roman" w:cs="Times New Roman"/>
          </w:rPr>
          <w:delText xml:space="preserve"> </w:delText>
        </w:r>
      </w:del>
      <w:r w:rsidR="00F13030" w:rsidRPr="00C35C1E">
        <w:rPr>
          <w:rFonts w:ascii="Times New Roman" w:hAnsi="Times New Roman" w:cs="Times New Roman"/>
        </w:rPr>
        <w:t xml:space="preserve">, SE = </w:t>
      </w:r>
      <w:r w:rsidR="00F13030" w:rsidRPr="00C35C1E">
        <w:rPr>
          <w:rStyle w:val="VerbatimChar"/>
          <w:rFonts w:ascii="Times New Roman" w:hAnsi="Times New Roman" w:cs="Times New Roman"/>
          <w:sz w:val="24"/>
        </w:rPr>
        <w:t>145</w:t>
      </w:r>
      <w:r w:rsidR="00F13030" w:rsidRPr="00C35C1E">
        <w:rPr>
          <w:rFonts w:ascii="Times New Roman" w:hAnsi="Times New Roman" w:cs="Times New Roman"/>
        </w:rPr>
        <w:t>) was closer to the true value and the 95% confidence interval (</w:t>
      </w:r>
      <w:r w:rsidR="00F13030" w:rsidRPr="00C35C1E">
        <w:rPr>
          <w:rStyle w:val="VerbatimChar"/>
          <w:rFonts w:ascii="Times New Roman" w:hAnsi="Times New Roman" w:cs="Times New Roman"/>
          <w:sz w:val="24"/>
        </w:rPr>
        <w:t>918.67</w:t>
      </w:r>
      <w:del w:id="123" w:author="Hennig, Jacob Daniel" w:date="2023-04-05T14:07:00Z">
        <w:r w:rsidR="00F13030" w:rsidRPr="00C35C1E" w:rsidDel="00FC6611">
          <w:rPr>
            <w:rFonts w:ascii="Times New Roman" w:hAnsi="Times New Roman" w:cs="Times New Roman"/>
          </w:rPr>
          <w:delText xml:space="preserve"> </w:delText>
        </w:r>
      </w:del>
      <w:r w:rsidR="00F13030" w:rsidRPr="00C35C1E">
        <w:rPr>
          <w:rFonts w:ascii="Times New Roman" w:hAnsi="Times New Roman" w:cs="Times New Roman"/>
        </w:rPr>
        <w:t xml:space="preserve">, </w:t>
      </w:r>
      <w:r w:rsidR="00F13030" w:rsidRPr="00C35C1E">
        <w:rPr>
          <w:rStyle w:val="VerbatimChar"/>
          <w:rFonts w:ascii="Times New Roman" w:hAnsi="Times New Roman" w:cs="Times New Roman"/>
          <w:sz w:val="24"/>
        </w:rPr>
        <w:t>1</w:t>
      </w:r>
      <w:r w:rsidR="00EB190C">
        <w:rPr>
          <w:rStyle w:val="VerbatimChar"/>
          <w:rFonts w:ascii="Times New Roman" w:hAnsi="Times New Roman" w:cs="Times New Roman"/>
          <w:sz w:val="24"/>
        </w:rPr>
        <w:t>,</w:t>
      </w:r>
      <w:r w:rsidR="00F13030" w:rsidRPr="00C35C1E">
        <w:rPr>
          <w:rStyle w:val="VerbatimChar"/>
          <w:rFonts w:ascii="Times New Roman" w:hAnsi="Times New Roman" w:cs="Times New Roman"/>
          <w:sz w:val="24"/>
        </w:rPr>
        <w:t>508.8</w:t>
      </w:r>
      <w:r w:rsidR="009C2CA8" w:rsidRPr="00C35C1E">
        <w:rPr>
          <w:rStyle w:val="VerbatimChar"/>
          <w:rFonts w:ascii="Times New Roman" w:hAnsi="Times New Roman" w:cs="Times New Roman"/>
          <w:sz w:val="24"/>
        </w:rPr>
        <w:t>)</w:t>
      </w:r>
      <w:r w:rsidR="00F13030" w:rsidRPr="00C35C1E">
        <w:rPr>
          <w:rFonts w:ascii="Times New Roman" w:hAnsi="Times New Roman" w:cs="Times New Roman"/>
        </w:rPr>
        <w:t xml:space="preserve"> included the true value of</w:t>
      </w:r>
      <w:r w:rsidR="009C2CA8" w:rsidRPr="00C35C1E">
        <w:rPr>
          <w:rFonts w:ascii="Times New Roman" w:hAnsi="Times New Roman" w:cs="Times New Roman"/>
        </w:rPr>
        <w:t xml:space="preserve"> N =</w:t>
      </w:r>
      <w:r w:rsidR="00F13030" w:rsidRPr="00C35C1E">
        <w:rPr>
          <w:rFonts w:ascii="Times New Roman" w:hAnsi="Times New Roman" w:cs="Times New Roman"/>
        </w:rPr>
        <w:t xml:space="preserve"> 1</w:t>
      </w:r>
      <w:r w:rsidR="00EB190C">
        <w:rPr>
          <w:rFonts w:ascii="Times New Roman" w:hAnsi="Times New Roman" w:cs="Times New Roman"/>
        </w:rPr>
        <w:t>,</w:t>
      </w:r>
      <w:r w:rsidR="00F13030" w:rsidRPr="00C35C1E">
        <w:rPr>
          <w:rFonts w:ascii="Times New Roman" w:hAnsi="Times New Roman" w:cs="Times New Roman"/>
        </w:rPr>
        <w:t xml:space="preserve">000. </w:t>
      </w:r>
      <w:r w:rsidR="009C2CA8" w:rsidRPr="00C35C1E">
        <w:rPr>
          <w:rFonts w:ascii="Times New Roman" w:hAnsi="Times New Roman" w:cs="Times New Roman"/>
        </w:rPr>
        <w:t xml:space="preserve">However, </w:t>
      </w:r>
      <w:r w:rsidR="00EB77DB">
        <w:rPr>
          <w:rFonts w:ascii="Times New Roman" w:hAnsi="Times New Roman" w:cs="Times New Roman"/>
        </w:rPr>
        <w:t xml:space="preserve">the penalty for including the covariate was </w:t>
      </w:r>
      <w:r w:rsidR="009C2CA8" w:rsidRPr="00C35C1E">
        <w:rPr>
          <w:rFonts w:ascii="Times New Roman" w:hAnsi="Times New Roman" w:cs="Times New Roman"/>
        </w:rPr>
        <w:t>i</w:t>
      </w:r>
      <w:r w:rsidR="00F13030" w:rsidRPr="00C35C1E">
        <w:rPr>
          <w:rFonts w:ascii="Times New Roman" w:hAnsi="Times New Roman" w:cs="Times New Roman"/>
        </w:rPr>
        <w:t>ncreased uncertainty (wider confidence intervals)</w:t>
      </w:r>
      <w:r w:rsidR="007E4943">
        <w:rPr>
          <w:rFonts w:ascii="Times New Roman" w:hAnsi="Times New Roman" w:cs="Times New Roman"/>
        </w:rPr>
        <w:t xml:space="preserve">, which is an </w:t>
      </w:r>
      <w:del w:id="124" w:author="Hennig, Jacob Daniel" w:date="2023-03-21T16:34:00Z">
        <w:r w:rsidR="009C2CA8" w:rsidRPr="00C35C1E" w:rsidDel="000F5F1F">
          <w:rPr>
            <w:rFonts w:ascii="Times New Roman" w:hAnsi="Times New Roman" w:cs="Times New Roman"/>
          </w:rPr>
          <w:delText xml:space="preserve">a </w:delText>
        </w:r>
      </w:del>
      <w:r w:rsidR="009C2CA8" w:rsidRPr="00C35C1E">
        <w:rPr>
          <w:rFonts w:ascii="Times New Roman" w:hAnsi="Times New Roman" w:cs="Times New Roman"/>
        </w:rPr>
        <w:t xml:space="preserve">appropriate tradeoff as </w:t>
      </w:r>
      <w:r w:rsidR="007E4943">
        <w:rPr>
          <w:rFonts w:ascii="Times New Roman" w:hAnsi="Times New Roman" w:cs="Times New Roman"/>
        </w:rPr>
        <w:t xml:space="preserve">while the </w:t>
      </w:r>
      <w:r w:rsidR="00F13030" w:rsidRPr="00C35C1E">
        <w:rPr>
          <w:rFonts w:ascii="Times New Roman" w:hAnsi="Times New Roman" w:cs="Times New Roman"/>
        </w:rPr>
        <w:t xml:space="preserve">model without the covariate </w:t>
      </w:r>
      <w:r w:rsidR="007E4943">
        <w:rPr>
          <w:rFonts w:ascii="Times New Roman" w:hAnsi="Times New Roman" w:cs="Times New Roman"/>
        </w:rPr>
        <w:t>was</w:t>
      </w:r>
      <w:r w:rsidR="00F13030" w:rsidRPr="00C35C1E">
        <w:rPr>
          <w:rFonts w:ascii="Times New Roman" w:hAnsi="Times New Roman" w:cs="Times New Roman"/>
        </w:rPr>
        <w:t xml:space="preserve"> more </w:t>
      </w:r>
      <w:commentRangeStart w:id="125"/>
      <w:r w:rsidR="00F13030" w:rsidRPr="00C35C1E">
        <w:rPr>
          <w:rFonts w:ascii="Times New Roman" w:hAnsi="Times New Roman" w:cs="Times New Roman"/>
        </w:rPr>
        <w:t>precise</w:t>
      </w:r>
      <w:r w:rsidR="009C2CA8" w:rsidRPr="00C35C1E">
        <w:rPr>
          <w:rFonts w:ascii="Times New Roman" w:hAnsi="Times New Roman" w:cs="Times New Roman"/>
        </w:rPr>
        <w:t xml:space="preserve">, </w:t>
      </w:r>
      <w:r w:rsidR="007E4943">
        <w:rPr>
          <w:rFonts w:ascii="Times New Roman" w:hAnsi="Times New Roman" w:cs="Times New Roman"/>
        </w:rPr>
        <w:t>it was also</w:t>
      </w:r>
      <w:r w:rsidR="009C2CA8" w:rsidRPr="00C35C1E">
        <w:rPr>
          <w:rFonts w:ascii="Times New Roman" w:hAnsi="Times New Roman" w:cs="Times New Roman"/>
        </w:rPr>
        <w:t xml:space="preserve"> precisely</w:t>
      </w:r>
      <w:r w:rsidR="00F13030" w:rsidRPr="00C35C1E">
        <w:rPr>
          <w:rFonts w:ascii="Times New Roman" w:hAnsi="Times New Roman" w:cs="Times New Roman"/>
        </w:rPr>
        <w:t xml:space="preserve"> wrong</w:t>
      </w:r>
      <w:r w:rsidR="00364B44" w:rsidRPr="00C35C1E">
        <w:rPr>
          <w:rFonts w:ascii="Times New Roman" w:hAnsi="Times New Roman" w:cs="Times New Roman"/>
        </w:rPr>
        <w:t>.</w:t>
      </w:r>
      <w:commentRangeEnd w:id="125"/>
      <w:r w:rsidR="000F5F1F">
        <w:rPr>
          <w:rStyle w:val="CommentReference"/>
        </w:rPr>
        <w:commentReference w:id="125"/>
      </w:r>
    </w:p>
    <w:p w14:paraId="766F796F" w14:textId="23DF054F"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Even after incorporating covariates, residual (unmodelled) heterogeneity is likely to remain because we cannot identify nor</w:t>
      </w:r>
      <w:r w:rsidR="00EB190C">
        <w:rPr>
          <w:rFonts w:ascii="Times New Roman" w:hAnsi="Times New Roman" w:cs="Times New Roman"/>
        </w:rPr>
        <w:t xml:space="preserve"> appropriately</w:t>
      </w:r>
      <w:r w:rsidRPr="00C35C1E">
        <w:rPr>
          <w:rFonts w:ascii="Times New Roman" w:hAnsi="Times New Roman" w:cs="Times New Roman"/>
        </w:rPr>
        <w:t xml:space="preserve"> model all conditions that create heterogeneity (Borchers et al 2006, Hennig et al 2022). Thus, it is important to consider ways to remove </w:t>
      </w:r>
      <w:r w:rsidR="00EB190C">
        <w:rPr>
          <w:rFonts w:ascii="Times New Roman" w:hAnsi="Times New Roman" w:cs="Times New Roman"/>
        </w:rPr>
        <w:t>as much of the remaining</w:t>
      </w:r>
      <w:r w:rsidRPr="00C35C1E">
        <w:rPr>
          <w:rFonts w:ascii="Times New Roman" w:hAnsi="Times New Roman" w:cs="Times New Roman"/>
        </w:rPr>
        <w:t xml:space="preserve"> residual heterogeneity</w:t>
      </w:r>
      <w:r w:rsidR="00EB190C">
        <w:rPr>
          <w:rFonts w:ascii="Times New Roman" w:hAnsi="Times New Roman" w:cs="Times New Roman"/>
        </w:rPr>
        <w:t xml:space="preserve"> as possible</w:t>
      </w:r>
      <w:r w:rsidRPr="00C35C1E">
        <w:rPr>
          <w:rFonts w:ascii="Times New Roman" w:hAnsi="Times New Roman" w:cs="Times New Roman"/>
        </w:rPr>
        <w:t xml:space="preserve">. For mark-recapture distance sampling </w:t>
      </w:r>
      <w:r w:rsidRPr="00C35C1E">
        <w:rPr>
          <w:rFonts w:ascii="Times New Roman" w:hAnsi="Times New Roman" w:cs="Times New Roman"/>
        </w:rPr>
        <w:lastRenderedPageBreak/>
        <w:t>that was accomplished by assuming point independence (and possibly limiting independence</w:t>
      </w:r>
      <w:r w:rsidR="00E45A0F" w:rsidRPr="00C35C1E">
        <w:rPr>
          <w:rFonts w:ascii="Times New Roman" w:hAnsi="Times New Roman" w:cs="Times New Roman"/>
        </w:rPr>
        <w:t xml:space="preserve">; </w:t>
      </w:r>
      <w:r w:rsidRPr="00C35C1E">
        <w:rPr>
          <w:rFonts w:ascii="Times New Roman" w:hAnsi="Times New Roman" w:cs="Times New Roman"/>
        </w:rPr>
        <w:t>Buckland et al. 2010 in some cases</w:t>
      </w:r>
      <w:r w:rsidR="00385E15" w:rsidRPr="00C35C1E">
        <w:rPr>
          <w:rFonts w:ascii="Times New Roman" w:hAnsi="Times New Roman" w:cs="Times New Roman"/>
        </w:rPr>
        <w:t>)</w:t>
      </w:r>
      <w:r w:rsidRPr="00C35C1E">
        <w:rPr>
          <w:rFonts w:ascii="Times New Roman" w:hAnsi="Times New Roman" w:cs="Times New Roman"/>
        </w:rPr>
        <w:t xml:space="preserve">. However, for mark-recapture surveys </w:t>
      </w:r>
      <w:r w:rsidR="00364B44" w:rsidRPr="00C35C1E">
        <w:rPr>
          <w:rFonts w:ascii="Times New Roman" w:hAnsi="Times New Roman" w:cs="Times New Roman"/>
        </w:rPr>
        <w:t xml:space="preserve">focused on </w:t>
      </w:r>
      <w:r w:rsidRPr="00C35C1E">
        <w:rPr>
          <w:rFonts w:ascii="Times New Roman" w:hAnsi="Times New Roman" w:cs="Times New Roman"/>
        </w:rPr>
        <w:t>abundance estimation</w:t>
      </w:r>
      <w:ins w:id="126" w:author="Hennig, Jacob Daniel" w:date="2023-04-05T14:10:00Z">
        <w:r w:rsidR="00FC6611">
          <w:rPr>
            <w:rFonts w:ascii="Times New Roman" w:hAnsi="Times New Roman" w:cs="Times New Roman"/>
          </w:rPr>
          <w:t>,</w:t>
        </w:r>
      </w:ins>
      <w:r w:rsidRPr="00C35C1E">
        <w:rPr>
          <w:rFonts w:ascii="Times New Roman" w:hAnsi="Times New Roman" w:cs="Times New Roman"/>
        </w:rPr>
        <w:t xml:space="preserve"> other approaches </w:t>
      </w:r>
      <w:r w:rsidR="00E45A0F" w:rsidRPr="00C35C1E">
        <w:rPr>
          <w:rFonts w:ascii="Times New Roman" w:hAnsi="Times New Roman" w:cs="Times New Roman"/>
        </w:rPr>
        <w:t xml:space="preserve">for addressing residual heterogeneity are necessary. We suggest that the </w:t>
      </w:r>
      <w:r w:rsidRPr="00C35C1E">
        <w:rPr>
          <w:rFonts w:ascii="Times New Roman" w:hAnsi="Times New Roman" w:cs="Times New Roman"/>
        </w:rPr>
        <w:t xml:space="preserve">most obvious approach is to incorporate a known number of marked </w:t>
      </w:r>
      <w:r w:rsidR="00F04639" w:rsidRPr="00C35C1E">
        <w:rPr>
          <w:rFonts w:ascii="Times New Roman" w:hAnsi="Times New Roman" w:cs="Times New Roman"/>
        </w:rPr>
        <w:t xml:space="preserve">individuals </w:t>
      </w:r>
      <w:r w:rsidRPr="00C35C1E">
        <w:rPr>
          <w:rFonts w:ascii="Times New Roman" w:hAnsi="Times New Roman" w:cs="Times New Roman"/>
        </w:rPr>
        <w:t>in the population (</w:t>
      </w:r>
      <w:r w:rsidR="006567C8" w:rsidRPr="00C35C1E">
        <w:rPr>
          <w:rFonts w:ascii="Times New Roman" w:hAnsi="Times New Roman" w:cs="Times New Roman"/>
        </w:rPr>
        <w:t>McClintock et al. 2006</w:t>
      </w:r>
      <w:r w:rsidRPr="00C35C1E">
        <w:rPr>
          <w:rFonts w:ascii="Times New Roman" w:hAnsi="Times New Roman" w:cs="Times New Roman"/>
        </w:rPr>
        <w:t>, Hennig et al. 2022).</w:t>
      </w:r>
    </w:p>
    <w:bookmarkEnd w:id="114"/>
    <w:bookmarkEnd w:id="119"/>
    <w:p w14:paraId="2D92986D" w14:textId="6C9E654A" w:rsidR="00F13030" w:rsidRPr="00BE00CF" w:rsidRDefault="00F13030" w:rsidP="00F13030">
      <w:pPr>
        <w:pStyle w:val="BodyText"/>
        <w:rPr>
          <w:rFonts w:ascii="Times New Roman" w:hAnsi="Times New Roman" w:cs="Times New Roman"/>
          <w:b/>
          <w:bCs/>
        </w:rPr>
      </w:pPr>
      <w:r w:rsidRPr="00BE00CF">
        <w:rPr>
          <w:rFonts w:ascii="Times New Roman" w:hAnsi="Times New Roman" w:cs="Times New Roman"/>
          <w:b/>
          <w:bCs/>
        </w:rPr>
        <w:t xml:space="preserve">Incorporating known </w:t>
      </w:r>
      <w:r w:rsidR="00F04639" w:rsidRPr="00BE00CF">
        <w:rPr>
          <w:rFonts w:ascii="Times New Roman" w:hAnsi="Times New Roman" w:cs="Times New Roman"/>
          <w:b/>
          <w:bCs/>
        </w:rPr>
        <w:t>individuals</w:t>
      </w:r>
    </w:p>
    <w:p w14:paraId="56EC97A4" w14:textId="1A2CBF87" w:rsidR="006C0BC9" w:rsidRPr="00C35C1E" w:rsidRDefault="00F13030" w:rsidP="00E7047C">
      <w:pPr>
        <w:pStyle w:val="FirstParagraph"/>
        <w:rPr>
          <w:rFonts w:ascii="Times New Roman" w:hAnsi="Times New Roman" w:cs="Times New Roman"/>
        </w:rPr>
      </w:pPr>
      <w:r w:rsidRPr="00C35C1E">
        <w:rPr>
          <w:rFonts w:ascii="Times New Roman" w:hAnsi="Times New Roman" w:cs="Times New Roman"/>
        </w:rPr>
        <w:t xml:space="preserve">With a </w:t>
      </w:r>
      <w:r w:rsidR="00F04639" w:rsidRPr="00C35C1E">
        <w:rPr>
          <w:rFonts w:ascii="Times New Roman" w:hAnsi="Times New Roman" w:cs="Times New Roman"/>
        </w:rPr>
        <w:t xml:space="preserve">known planted </w:t>
      </w:r>
      <w:r w:rsidRPr="00C35C1E">
        <w:rPr>
          <w:rFonts w:ascii="Times New Roman" w:hAnsi="Times New Roman" w:cs="Times New Roman"/>
        </w:rPr>
        <w:t xml:space="preserve">sample of </w:t>
      </w:r>
      <w:r w:rsidR="00F04639" w:rsidRPr="00C35C1E">
        <w:rPr>
          <w:rFonts w:ascii="Times New Roman" w:hAnsi="Times New Roman" w:cs="Times New Roman"/>
        </w:rPr>
        <w:t xml:space="preserve">individuals </w:t>
      </w:r>
      <w:r w:rsidRPr="00C35C1E">
        <w:rPr>
          <w:rFonts w:ascii="Times New Roman" w:hAnsi="Times New Roman" w:cs="Times New Roman"/>
        </w:rPr>
        <w:t xml:space="preserve">with some type of location device (GPS, satellite) that can be located during a survey, </w:t>
      </w:r>
      <w:r w:rsidR="00F04639" w:rsidRPr="00C35C1E">
        <w:rPr>
          <w:rFonts w:ascii="Times New Roman" w:hAnsi="Times New Roman" w:cs="Times New Roman"/>
        </w:rPr>
        <w:t xml:space="preserve">researchers </w:t>
      </w:r>
      <w:r w:rsidRPr="00C35C1E">
        <w:rPr>
          <w:rFonts w:ascii="Times New Roman" w:hAnsi="Times New Roman" w:cs="Times New Roman"/>
        </w:rPr>
        <w:t>can assess the number of marked animals that were never captured</w:t>
      </w:r>
      <w:r w:rsidR="00F04639" w:rsidRPr="00C35C1E">
        <w:rPr>
          <w:rFonts w:ascii="Times New Roman" w:hAnsi="Times New Roman" w:cs="Times New Roman"/>
        </w:rPr>
        <w:t xml:space="preserve"> (observed)</w:t>
      </w:r>
      <w:r w:rsidRPr="00C35C1E">
        <w:rPr>
          <w:rFonts w:ascii="Times New Roman" w:hAnsi="Times New Roman" w:cs="Times New Roman"/>
        </w:rPr>
        <w:t xml:space="preserve">. In our double observer example, that would be equivalent to having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00</m:t>
            </m:r>
          </m:sub>
        </m:sSub>
      </m:oMath>
      <w:r w:rsidRPr="00C35C1E">
        <w:rPr>
          <w:rFonts w:ascii="Times New Roman" w:hAnsi="Times New Roman" w:cs="Times New Roman"/>
        </w:rPr>
        <w:t xml:space="preserve"> information for </w:t>
      </w:r>
      <w:r w:rsidR="00F04639" w:rsidRPr="00C35C1E">
        <w:rPr>
          <w:rFonts w:ascii="Times New Roman" w:hAnsi="Times New Roman" w:cs="Times New Roman"/>
        </w:rPr>
        <w:t xml:space="preserve">a </w:t>
      </w:r>
      <w:r w:rsidRPr="00C35C1E">
        <w:rPr>
          <w:rFonts w:ascii="Times New Roman" w:hAnsi="Times New Roman" w:cs="Times New Roman"/>
        </w:rPr>
        <w:t>sample of animals which</w:t>
      </w:r>
      <w:r w:rsidR="00F04639" w:rsidRPr="00C35C1E">
        <w:rPr>
          <w:rFonts w:ascii="Times New Roman" w:hAnsi="Times New Roman" w:cs="Times New Roman"/>
        </w:rPr>
        <w:t xml:space="preserve"> would then</w:t>
      </w:r>
      <w:r w:rsidRPr="00C35C1E">
        <w:rPr>
          <w:rFonts w:ascii="Times New Roman" w:hAnsi="Times New Roman" w:cs="Times New Roman"/>
        </w:rPr>
        <w:t xml:space="preserve"> provid</w:t>
      </w:r>
      <w:r w:rsidR="003462E6" w:rsidRPr="00C35C1E">
        <w:rPr>
          <w:rFonts w:ascii="Times New Roman" w:hAnsi="Times New Roman" w:cs="Times New Roman"/>
        </w:rPr>
        <w:t>e</w:t>
      </w:r>
      <w:r w:rsidRPr="00C35C1E">
        <w:rPr>
          <w:rFonts w:ascii="Times New Roman" w:hAnsi="Times New Roman" w:cs="Times New Roman"/>
        </w:rPr>
        <w:t xml:space="preserve"> the </w:t>
      </w:r>
      <w:r w:rsidR="003462E6" w:rsidRPr="00C35C1E">
        <w:rPr>
          <w:rFonts w:ascii="Times New Roman" w:hAnsi="Times New Roman" w:cs="Times New Roman"/>
        </w:rPr>
        <w:t xml:space="preserve">opportunity </w:t>
      </w:r>
      <w:r w:rsidRPr="00C35C1E">
        <w:rPr>
          <w:rFonts w:ascii="Times New Roman" w:hAnsi="Times New Roman" w:cs="Times New Roman"/>
        </w:rPr>
        <w:t xml:space="preserve">to model dependence induced from heterogeneity. </w:t>
      </w:r>
    </w:p>
    <w:p w14:paraId="2D2C4FE0" w14:textId="36B1CCBE" w:rsidR="006C0BC9" w:rsidRPr="00C35C1E" w:rsidRDefault="006C0BC9" w:rsidP="006C0BC9">
      <w:pPr>
        <w:pStyle w:val="BodyText"/>
        <w:rPr>
          <w:rFonts w:ascii="Times New Roman" w:hAnsi="Times New Roman" w:cs="Times New Roman"/>
        </w:rPr>
      </w:pPr>
      <w:r w:rsidRPr="00C35C1E">
        <w:rPr>
          <w:rFonts w:ascii="Times New Roman" w:hAnsi="Times New Roman" w:cs="Times New Roman"/>
        </w:rPr>
        <w:t xml:space="preserve">With the </w:t>
      </w:r>
      <m:oMath>
        <m:sSub>
          <m:sSubPr>
            <m:ctrlPr>
              <w:rPr>
                <w:rFonts w:ascii="Cambria Math" w:hAnsi="Cambria Math" w:cs="Times New Roman"/>
              </w:rPr>
            </m:ctrlPr>
          </m:sSubPr>
          <m:e>
            <m:r>
              <w:rPr>
                <w:rFonts w:ascii="Cambria Math" w:hAnsi="Cambria Math" w:cs="Times New Roman"/>
              </w:rPr>
              <m:t xml:space="preserve"> x</m:t>
            </m:r>
          </m:e>
          <m:sub>
            <m:r>
              <w:rPr>
                <w:rFonts w:ascii="Cambria Math" w:hAnsi="Cambria Math" w:cs="Times New Roman"/>
              </w:rPr>
              <m:t xml:space="preserve">00 </m:t>
            </m:r>
          </m:sub>
        </m:sSub>
      </m:oMath>
      <w:r w:rsidRPr="00C35C1E">
        <w:rPr>
          <w:rFonts w:ascii="Times New Roman" w:hAnsi="Times New Roman" w:cs="Times New Roman"/>
        </w:rPr>
        <w:t xml:space="preserve"> f</w:t>
      </w:r>
      <w:r w:rsidR="002D541C" w:rsidRPr="00C35C1E">
        <w:rPr>
          <w:rFonts w:ascii="Times New Roman" w:hAnsi="Times New Roman" w:cs="Times New Roman"/>
        </w:rPr>
        <w:t>rom</w:t>
      </w:r>
      <w:r w:rsidRPr="00C35C1E">
        <w:rPr>
          <w:rFonts w:ascii="Times New Roman" w:hAnsi="Times New Roman" w:cs="Times New Roman"/>
        </w:rPr>
        <w:t xml:space="preserve"> a sample of known animals in the population, then we can use the dependence probability structure (Table </w:t>
      </w:r>
      <w:del w:id="127" w:author="Hennig, Jacob Daniel" w:date="2023-04-05T14:15:00Z">
        <w:r w:rsidRPr="00C35C1E" w:rsidDel="00475958">
          <w:rPr>
            <w:rFonts w:ascii="Times New Roman" w:hAnsi="Times New Roman" w:cs="Times New Roman"/>
          </w:rPr>
          <w:delText>2</w:delText>
        </w:r>
      </w:del>
      <w:ins w:id="128" w:author="Hennig, Jacob Daniel" w:date="2023-04-05T14:15:00Z">
        <w:r w:rsidR="00475958">
          <w:rPr>
            <w:rFonts w:ascii="Times New Roman" w:hAnsi="Times New Roman" w:cs="Times New Roman"/>
          </w:rPr>
          <w:t>3</w:t>
        </w:r>
      </w:ins>
      <w:r w:rsidRPr="00C35C1E">
        <w:rPr>
          <w:rFonts w:ascii="Times New Roman" w:hAnsi="Times New Roman" w:cs="Times New Roman"/>
        </w:rPr>
        <w:t xml:space="preserve">). From the complete table (including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00</m:t>
            </m:r>
          </m:sub>
        </m:sSub>
      </m:oMath>
      <w:r w:rsidRPr="00C35C1E">
        <w:rPr>
          <w:rFonts w:ascii="Times New Roman" w:hAnsi="Times New Roman" w:cs="Times New Roman"/>
        </w:rPr>
        <w:t xml:space="preserve">), the probabilities can be computed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e>
        </m:d>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e>
        </m:d>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oMath>
      <w:r w:rsidRPr="00C35C1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ctrlPr>
              <w:rPr>
                <w:rFonts w:ascii="Cambria Math" w:hAnsi="Cambria Math" w:cs="Times New Roman"/>
                <w:i/>
              </w:rPr>
            </m:ctrlPr>
          </m:num>
          <m:den>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10</m:t>
                    </m:r>
                  </m:sub>
                </m:sSub>
              </m:e>
            </m:d>
          </m:den>
        </m:f>
      </m:oMath>
      <w:r w:rsidRPr="00C35C1E">
        <w:rPr>
          <w:rFonts w:ascii="Times New Roman" w:hAnsi="Times New Roman" w:cs="Times New Roman"/>
        </w:rPr>
        <w:t xml:space="preserve"> </w:t>
      </w:r>
      <w:commentRangeStart w:id="129"/>
      <w:commentRangeStart w:id="130"/>
      <w:r w:rsidRPr="00C35C1E">
        <w:rPr>
          <w:rFonts w:ascii="Times New Roman" w:hAnsi="Times New Roman" w:cs="Times New Roman"/>
        </w:rPr>
        <w:t xml:space="preserve">where M is the number of known animals planted in the population. </w:t>
      </w:r>
      <w:commentRangeEnd w:id="129"/>
      <w:r w:rsidR="002E11F2">
        <w:rPr>
          <w:rStyle w:val="CommentReference"/>
        </w:rPr>
        <w:commentReference w:id="129"/>
      </w:r>
      <w:commentRangeEnd w:id="130"/>
      <w:r w:rsidR="002E11F2">
        <w:rPr>
          <w:rStyle w:val="CommentReference"/>
        </w:rPr>
        <w:commentReference w:id="130"/>
      </w:r>
      <w:r w:rsidRPr="00C35C1E">
        <w:rPr>
          <w:rFonts w:ascii="Times New Roman" w:hAnsi="Times New Roman" w:cs="Times New Roman"/>
        </w:rPr>
        <w:t xml:space="preserve">Under homogeneity the outcomes for the 2 observers are independent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1</m:t>
            </m:r>
          </m:sub>
        </m:sSub>
      </m:oMath>
      <w:r w:rsidRPr="00C35C1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C35C1E">
        <w:rPr>
          <w:rFonts w:ascii="Times New Roman" w:hAnsi="Times New Roman" w:cs="Times New Roman"/>
        </w:rPr>
        <w:t xml:space="preserve"> have the same expected value</w:t>
      </w:r>
      <w:r w:rsidR="00DC59C2" w:rsidRPr="00C35C1E">
        <w:rPr>
          <w:rFonts w:ascii="Times New Roman" w:hAnsi="Times New Roman" w:cs="Times New Roman"/>
        </w:rPr>
        <w:t>, but</w:t>
      </w:r>
      <w:r w:rsidRPr="00C35C1E">
        <w:rPr>
          <w:rFonts w:ascii="Times New Roman" w:hAnsi="Times New Roman" w:cs="Times New Roman"/>
        </w:rPr>
        <w:t xml:space="preserve"> with heterogeneity, we expect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&lt;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C35C1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C35C1E">
        <w:rPr>
          <w:rFonts w:ascii="Times New Roman" w:hAnsi="Times New Roman" w:cs="Times New Roman"/>
        </w:rPr>
        <w:t xml:space="preserve"> (Table </w:t>
      </w:r>
      <w:del w:id="131" w:author="Hennig, Jacob Daniel" w:date="2023-04-05T14:15:00Z">
        <w:r w:rsidRPr="00C35C1E" w:rsidDel="00475958">
          <w:rPr>
            <w:rFonts w:ascii="Times New Roman" w:hAnsi="Times New Roman" w:cs="Times New Roman"/>
          </w:rPr>
          <w:delText>3</w:delText>
        </w:r>
      </w:del>
      <w:ins w:id="132" w:author="Hennig, Jacob Daniel" w:date="2023-04-05T14:15:00Z">
        <w:r w:rsidR="00475958">
          <w:rPr>
            <w:rFonts w:ascii="Times New Roman" w:hAnsi="Times New Roman" w:cs="Times New Roman"/>
          </w:rPr>
          <w:t>4</w:t>
        </w:r>
      </w:ins>
      <w:r w:rsidRPr="00C35C1E">
        <w:rPr>
          <w:rFonts w:ascii="Times New Roman" w:hAnsi="Times New Roman" w:cs="Times New Roman"/>
        </w:rPr>
        <w:t>).</w:t>
      </w:r>
    </w:p>
    <w:p w14:paraId="33D5076E" w14:textId="5F7F98E6" w:rsidR="00F13030" w:rsidRPr="00C35C1E" w:rsidRDefault="00242338" w:rsidP="00F13030">
      <w:pPr>
        <w:pStyle w:val="BodyText"/>
        <w:rPr>
          <w:rFonts w:ascii="Times New Roman" w:hAnsi="Times New Roman" w:cs="Times New Roman"/>
        </w:rPr>
      </w:pPr>
      <w:r w:rsidRPr="00C35C1E">
        <w:rPr>
          <w:rFonts w:ascii="Times New Roman" w:hAnsi="Times New Roman" w:cs="Times New Roman"/>
        </w:rPr>
        <w:t>MARK will not accept a capture history with all 0 values, so to incorporate</w:t>
      </w:r>
      <w:r w:rsidR="00F13030" w:rsidRPr="00C35C1E">
        <w:rPr>
          <w:rFonts w:ascii="Times New Roman" w:hAnsi="Times New Roman" w:cs="Times New Roman"/>
        </w:rPr>
        <w:t xml:space="preserve"> the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00</m:t>
            </m:r>
          </m:sub>
        </m:sSub>
      </m:oMath>
      <w:r w:rsidR="00F13030" w:rsidRPr="00C35C1E">
        <w:rPr>
          <w:rFonts w:ascii="Times New Roman" w:hAnsi="Times New Roman" w:cs="Times New Roman"/>
        </w:rPr>
        <w:t xml:space="preserve"> information </w:t>
      </w:r>
      <w:r w:rsidRPr="00C35C1E">
        <w:rPr>
          <w:rFonts w:ascii="Times New Roman" w:hAnsi="Times New Roman" w:cs="Times New Roman"/>
        </w:rPr>
        <w:t xml:space="preserve">for the sample of known animals we </w:t>
      </w:r>
      <w:r w:rsidR="00F13030" w:rsidRPr="00C35C1E">
        <w:rPr>
          <w:rFonts w:ascii="Times New Roman" w:hAnsi="Times New Roman" w:cs="Times New Roman"/>
        </w:rPr>
        <w:t>expand</w:t>
      </w:r>
      <w:ins w:id="133" w:author="Collier, Bret" w:date="2023-04-10T14:17:00Z">
        <w:r w:rsidR="00773035">
          <w:rPr>
            <w:rFonts w:ascii="Times New Roman" w:hAnsi="Times New Roman" w:cs="Times New Roman"/>
          </w:rPr>
          <w:t>ed</w:t>
        </w:r>
      </w:ins>
      <w:r w:rsidR="00F13030" w:rsidRPr="00C35C1E">
        <w:rPr>
          <w:rFonts w:ascii="Times New Roman" w:hAnsi="Times New Roman" w:cs="Times New Roman"/>
        </w:rPr>
        <w:t xml:space="preserve"> the capture history with an added occasion at the end which has the value 1 for the sample of marked animals and the value 0 for any unmarked animals. Thus</w:t>
      </w:r>
      <w:r w:rsidR="00AF2C07" w:rsidRPr="00C35C1E">
        <w:rPr>
          <w:rFonts w:ascii="Times New Roman" w:hAnsi="Times New Roman" w:cs="Times New Roman"/>
        </w:rPr>
        <w:t>,</w:t>
      </w:r>
      <w:r w:rsidR="00F13030" w:rsidRPr="00C35C1E">
        <w:rPr>
          <w:rFonts w:ascii="Times New Roman" w:hAnsi="Times New Roman" w:cs="Times New Roman"/>
        </w:rPr>
        <w:t xml:space="preserve"> for marked animals, the possible capture histories </w:t>
      </w:r>
      <w:r w:rsidR="00CC4234" w:rsidRPr="00C35C1E">
        <w:rPr>
          <w:rFonts w:ascii="Times New Roman" w:hAnsi="Times New Roman" w:cs="Times New Roman"/>
        </w:rPr>
        <w:t xml:space="preserve">for a two sample survey </w:t>
      </w:r>
      <w:r w:rsidR="00F13030" w:rsidRPr="00C35C1E">
        <w:rPr>
          <w:rFonts w:ascii="Times New Roman" w:hAnsi="Times New Roman" w:cs="Times New Roman"/>
        </w:rPr>
        <w:t>are 001,011,101,111 and for unmarked animals are 010,100,110</w:t>
      </w:r>
      <w:r w:rsidR="00B52E02" w:rsidRPr="00C35C1E">
        <w:rPr>
          <w:rFonts w:ascii="Times New Roman" w:hAnsi="Times New Roman" w:cs="Times New Roman"/>
        </w:rPr>
        <w:t>.</w:t>
      </w:r>
      <w:r w:rsidR="00B52E02">
        <w:rPr>
          <w:rFonts w:ascii="Times New Roman" w:hAnsi="Times New Roman" w:cs="Times New Roman"/>
        </w:rPr>
        <w:t xml:space="preserve"> </w:t>
      </w:r>
      <w:r w:rsidR="002E1EF3">
        <w:rPr>
          <w:rFonts w:ascii="Times New Roman" w:hAnsi="Times New Roman" w:cs="Times New Roman"/>
        </w:rPr>
        <w:t>The</w:t>
      </w:r>
      <w:r w:rsidR="00AF2C07" w:rsidRPr="00C35C1E">
        <w:rPr>
          <w:rFonts w:ascii="Times New Roman" w:hAnsi="Times New Roman" w:cs="Times New Roman"/>
        </w:rPr>
        <w:t xml:space="preserve"> basic probability structure for a two-sample Huggins model with the expanded capture history using MARK notation</w:t>
      </w:r>
      <w:r w:rsidR="002E1EF3">
        <w:rPr>
          <w:rFonts w:ascii="Times New Roman" w:hAnsi="Times New Roman" w:cs="Times New Roman"/>
        </w:rPr>
        <w:t xml:space="preserve"> is shown in Table </w:t>
      </w:r>
      <w:del w:id="134" w:author="Hennig, Jacob Daniel" w:date="2023-04-05T14:15:00Z">
        <w:r w:rsidR="002E1EF3" w:rsidDel="00475958">
          <w:rPr>
            <w:rFonts w:ascii="Times New Roman" w:hAnsi="Times New Roman" w:cs="Times New Roman"/>
          </w:rPr>
          <w:delText>4</w:delText>
        </w:r>
      </w:del>
      <w:ins w:id="135" w:author="Hennig, Jacob Daniel" w:date="2023-04-05T14:15:00Z">
        <w:r w:rsidR="00475958">
          <w:rPr>
            <w:rFonts w:ascii="Times New Roman" w:hAnsi="Times New Roman" w:cs="Times New Roman"/>
          </w:rPr>
          <w:t>5</w:t>
        </w:r>
      </w:ins>
      <w:r w:rsidR="00AF2C07" w:rsidRPr="00C35C1E">
        <w:rPr>
          <w:rFonts w:ascii="Times New Roman" w:hAnsi="Times New Roman" w:cs="Times New Roman"/>
        </w:rPr>
        <w:t xml:space="preserve">. </w:t>
      </w:r>
      <w:r w:rsidR="00CC4234" w:rsidRPr="00C35C1E">
        <w:rPr>
          <w:rFonts w:ascii="Times New Roman" w:hAnsi="Times New Roman" w:cs="Times New Roman"/>
        </w:rPr>
        <w:t>The capture probability for the third final occasion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oMath>
      <w:r w:rsidR="00CC4234" w:rsidRPr="00C35C1E">
        <w:rPr>
          <w:rFonts w:ascii="Times New Roman" w:hAnsi="Times New Roman" w:cs="Times New Roman"/>
        </w:rPr>
        <w:t>) is fixed to 1 for marked animals and 0 for unmarked animals, so it is never estimated and never enters the likelihood. The final occasion value simply allows the inclusion of a 00 capture history for marked animals who were never detected but were known to be present during the sampling process</w:t>
      </w:r>
      <w:r w:rsidR="00B52E02" w:rsidRPr="00C35C1E">
        <w:rPr>
          <w:rFonts w:ascii="Times New Roman" w:hAnsi="Times New Roman" w:cs="Times New Roman"/>
        </w:rPr>
        <w:t xml:space="preserve">. </w:t>
      </w:r>
      <w:r w:rsidR="00CC4234" w:rsidRPr="00C35C1E">
        <w:rPr>
          <w:rFonts w:ascii="Times New Roman" w:hAnsi="Times New Roman" w:cs="Times New Roman"/>
        </w:rPr>
        <w:t>Heterogeneity is incorporated by having a recapture probability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1</m:t>
            </m:r>
          </m:sub>
        </m:sSub>
      </m:oMath>
      <w:r w:rsidR="00CC4234" w:rsidRPr="00C35C1E">
        <w:rPr>
          <w:rFonts w:ascii="Times New Roman" w:eastAsiaTheme="minorEastAsia" w:hAnsi="Times New Roman" w:cs="Times New Roman"/>
        </w:rPr>
        <w:t>)</w:t>
      </w:r>
      <w:r w:rsidR="00CC4234" w:rsidRPr="00C35C1E">
        <w:rPr>
          <w:rFonts w:ascii="Times New Roman" w:hAnsi="Times New Roman" w:cs="Times New Roman"/>
        </w:rPr>
        <w:t xml:space="preserve"> for the second observer that is different than the initial capture probability. </w:t>
      </w:r>
      <w:r w:rsidR="00AF2C07" w:rsidRPr="00C35C1E">
        <w:rPr>
          <w:rFonts w:ascii="Times New Roman" w:hAnsi="Times New Roman" w:cs="Times New Roman"/>
        </w:rPr>
        <w:t xml:space="preserve">By including a separate </w:t>
      </w:r>
      <w:r w:rsidR="00CC4234" w:rsidRPr="00C35C1E">
        <w:rPr>
          <w:rFonts w:ascii="Times New Roman" w:hAnsi="Times New Roman" w:cs="Times New Roman"/>
        </w:rPr>
        <w:t>recapture probability</w:t>
      </w:r>
      <w:r w:rsidR="00AF2C07" w:rsidRPr="00C35C1E">
        <w:rPr>
          <w:rFonts w:ascii="Times New Roman" w:hAnsi="Times New Roman" w:cs="Times New Roman"/>
        </w:rPr>
        <w:t xml:space="preserve"> </w:t>
      </w:r>
      <w:r w:rsidR="00CC4234" w:rsidRPr="00C35C1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oMath>
      <w:r w:rsidR="00AF2C07" w:rsidRPr="00C35C1E">
        <w:rPr>
          <w:rFonts w:ascii="Times New Roman" w:hAnsi="Times New Roman" w:cs="Times New Roman"/>
        </w:rPr>
        <w:t xml:space="preserve">the definition for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00AF2C07" w:rsidRPr="00C35C1E">
        <w:rPr>
          <w:rFonts w:ascii="Times New Roman" w:hAnsi="Times New Roman" w:cs="Times New Roman"/>
        </w:rPr>
        <w:t xml:space="preserve"> in the MARK notation becomes the conditional probability that an animal was detected on the second occasion given that it was missed on the first occasion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0</m:t>
            </m:r>
          </m:sub>
        </m:sSub>
      </m:oMath>
      <w:r w:rsidR="00AF2C07" w:rsidRPr="00C35C1E">
        <w:rPr>
          <w:rFonts w:ascii="Times New Roman" w:hAnsi="Times New Roman" w:cs="Times New Roman"/>
        </w:rPr>
        <w:t xml:space="preserve">). It is fundamentally different than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00AF2C07" w:rsidRPr="00C35C1E">
        <w:rPr>
          <w:rFonts w:ascii="Times New Roman" w:hAnsi="Times New Roman" w:cs="Times New Roman"/>
        </w:rPr>
        <w:t xml:space="preserve"> which is the unconditional probability of detection on the first occasion. Implementation of the Huggins model in MARK via RMark is described in the online electronic appendix</w:t>
      </w:r>
      <w:r w:rsidR="00B52E02" w:rsidRPr="00C35C1E">
        <w:rPr>
          <w:rFonts w:ascii="Times New Roman" w:hAnsi="Times New Roman" w:cs="Times New Roman"/>
        </w:rPr>
        <w:t xml:space="preserve">. </w:t>
      </w:r>
      <w:r w:rsidR="009B4A93" w:rsidRPr="00C35C1E">
        <w:rPr>
          <w:rFonts w:ascii="Times New Roman" w:hAnsi="Times New Roman" w:cs="Times New Roman"/>
        </w:rPr>
        <w:t xml:space="preserve">We note our </w:t>
      </w:r>
      <w:r w:rsidR="00F13030" w:rsidRPr="00C35C1E">
        <w:rPr>
          <w:rFonts w:ascii="Times New Roman" w:hAnsi="Times New Roman" w:cs="Times New Roman"/>
        </w:rPr>
        <w:t xml:space="preserve">notation is </w:t>
      </w:r>
      <w:r w:rsidR="009B4A93" w:rsidRPr="00C35C1E">
        <w:rPr>
          <w:rFonts w:ascii="Times New Roman" w:hAnsi="Times New Roman" w:cs="Times New Roman"/>
        </w:rPr>
        <w:t xml:space="preserve">simplified from Hennig et al. (2022) </w:t>
      </w:r>
      <w:r w:rsidRPr="00C35C1E">
        <w:rPr>
          <w:rFonts w:ascii="Times New Roman" w:hAnsi="Times New Roman" w:cs="Times New Roman"/>
        </w:rPr>
        <w:t>because</w:t>
      </w:r>
      <w:r w:rsidR="00F13030" w:rsidRPr="00C35C1E">
        <w:rPr>
          <w:rFonts w:ascii="Times New Roman" w:hAnsi="Times New Roman" w:cs="Times New Roman"/>
        </w:rPr>
        <w:t xml:space="preserve"> we have added the occasion at the end whereas Hennig et al (2022) added it to the beginning.</w:t>
      </w:r>
    </w:p>
    <w:p w14:paraId="356416E5" w14:textId="470DAEFB"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 xml:space="preserve">As an example, we randomly selected and </w:t>
      </w:r>
      <w:r w:rsidR="002E79E4" w:rsidRPr="00C35C1E">
        <w:rPr>
          <w:rFonts w:ascii="Times New Roman" w:hAnsi="Times New Roman" w:cs="Times New Roman"/>
        </w:rPr>
        <w:t>planted (</w:t>
      </w:r>
      <w:r w:rsidR="00263AE4" w:rsidRPr="00C35C1E">
        <w:rPr>
          <w:rFonts w:ascii="Times New Roman" w:hAnsi="Times New Roman" w:cs="Times New Roman"/>
        </w:rPr>
        <w:t>known</w:t>
      </w:r>
      <w:r w:rsidR="002E79E4" w:rsidRPr="00C35C1E">
        <w:rPr>
          <w:rFonts w:ascii="Times New Roman" w:hAnsi="Times New Roman" w:cs="Times New Roman"/>
        </w:rPr>
        <w:t>)</w:t>
      </w:r>
      <w:r w:rsidRPr="00C35C1E">
        <w:rPr>
          <w:rFonts w:ascii="Times New Roman" w:hAnsi="Times New Roman" w:cs="Times New Roman"/>
        </w:rPr>
        <w:t xml:space="preserve"> 50 animals of the 1000 in the heterogeneity simulation example above. We fitted the model using the structure in Table </w:t>
      </w:r>
      <w:del w:id="136" w:author="Hennig, Jacob Daniel" w:date="2023-04-05T14:20:00Z">
        <w:r w:rsidR="00057C4F" w:rsidDel="00475958">
          <w:rPr>
            <w:rFonts w:ascii="Times New Roman" w:hAnsi="Times New Roman" w:cs="Times New Roman"/>
          </w:rPr>
          <w:delText>3</w:delText>
        </w:r>
        <w:r w:rsidRPr="00C35C1E" w:rsidDel="00475958">
          <w:rPr>
            <w:rFonts w:ascii="Times New Roman" w:hAnsi="Times New Roman" w:cs="Times New Roman"/>
          </w:rPr>
          <w:delText xml:space="preserve"> </w:delText>
        </w:r>
      </w:del>
      <w:ins w:id="137" w:author="Hennig, Jacob Daniel" w:date="2023-04-05T14:20:00Z">
        <w:r w:rsidR="00475958">
          <w:rPr>
            <w:rFonts w:ascii="Times New Roman" w:hAnsi="Times New Roman" w:cs="Times New Roman"/>
          </w:rPr>
          <w:t>5</w:t>
        </w:r>
        <w:r w:rsidR="00475958" w:rsidRPr="00C35C1E">
          <w:rPr>
            <w:rFonts w:ascii="Times New Roman" w:hAnsi="Times New Roman" w:cs="Times New Roman"/>
          </w:rPr>
          <w:t xml:space="preserve"> </w:t>
        </w:r>
      </w:ins>
      <w:r w:rsidRPr="00C35C1E">
        <w:rPr>
          <w:rFonts w:ascii="Times New Roman" w:hAnsi="Times New Roman" w:cs="Times New Roman"/>
        </w:rPr>
        <w:t xml:space="preserve">and </w:t>
      </w:r>
      <w:r w:rsidR="00820526" w:rsidRPr="00C35C1E">
        <w:rPr>
          <w:rFonts w:ascii="Times New Roman" w:hAnsi="Times New Roman" w:cs="Times New Roman"/>
        </w:rPr>
        <w:t>estimated</w:t>
      </w:r>
      <w:r w:rsidRPr="00C35C1E">
        <w:rPr>
          <w:rFonts w:ascii="Times New Roman"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1</m:t>
            </m:r>
          </m:sub>
        </m:sSub>
      </m:oMath>
      <w:r w:rsidRPr="00C35C1E">
        <w:rPr>
          <w:rFonts w:ascii="Times New Roman" w:hAnsi="Times New Roman" w:cs="Times New Roman"/>
        </w:rPr>
        <w:t>=</w:t>
      </w:r>
      <w:r w:rsidRPr="00C35C1E">
        <w:rPr>
          <w:rStyle w:val="VerbatimChar"/>
          <w:rFonts w:ascii="Times New Roman" w:hAnsi="Times New Roman" w:cs="Times New Roman"/>
          <w:sz w:val="24"/>
        </w:rPr>
        <w:t>0.4564</w:t>
      </w:r>
      <w:r w:rsidRPr="00C35C1E">
        <w:rPr>
          <w:rFonts w:ascii="Times New Roman" w:hAnsi="Times New Roman" w:cs="Times New Roman"/>
        </w:rPr>
        <w:t xml:space="preserve"> (SE=</w:t>
      </w:r>
      <w:r w:rsidRPr="00C35C1E">
        <w:rPr>
          <w:rStyle w:val="VerbatimChar"/>
          <w:rFonts w:ascii="Times New Roman" w:hAnsi="Times New Roman" w:cs="Times New Roman"/>
          <w:sz w:val="24"/>
        </w:rPr>
        <w:t>0.046</w:t>
      </w:r>
      <w:r w:rsidRPr="00C35C1E">
        <w:rPr>
          <w:rFonts w:ascii="Times New Roman"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2</m:t>
            </m:r>
          </m:sub>
        </m:sSub>
      </m:oMath>
      <w:r w:rsidRPr="00C35C1E">
        <w:rPr>
          <w:rFonts w:ascii="Times New Roman" w:hAnsi="Times New Roman" w:cs="Times New Roman"/>
        </w:rPr>
        <w:t>=</w:t>
      </w:r>
      <w:r w:rsidRPr="00C35C1E">
        <w:rPr>
          <w:rStyle w:val="VerbatimChar"/>
          <w:rFonts w:ascii="Times New Roman" w:hAnsi="Times New Roman" w:cs="Times New Roman"/>
          <w:sz w:val="24"/>
        </w:rPr>
        <w:t>0.4113</w:t>
      </w:r>
      <w:r w:rsidRPr="00C35C1E">
        <w:rPr>
          <w:rFonts w:ascii="Times New Roman" w:hAnsi="Times New Roman" w:cs="Times New Roman"/>
        </w:rPr>
        <w:t xml:space="preserve"> (SE=</w:t>
      </w:r>
      <w:r w:rsidRPr="00C35C1E">
        <w:rPr>
          <w:rStyle w:val="VerbatimChar"/>
          <w:rFonts w:ascii="Times New Roman" w:hAnsi="Times New Roman" w:cs="Times New Roman"/>
          <w:sz w:val="24"/>
        </w:rPr>
        <w:t>0.07464</w:t>
      </w:r>
      <w:r w:rsidRPr="00C35C1E">
        <w:rPr>
          <w:rFonts w:ascii="Times New Roman" w:hAnsi="Times New Roman" w:cs="Times New Roman"/>
        </w:rPr>
        <w:t xml:space="preserve">), and </w:t>
      </w: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Change w:id="138" w:author="Hennig, Jacob Daniel" w:date="2023-04-05T14:25:00Z">
                      <w:rPr>
                        <w:rFonts w:ascii="Cambria Math" w:hAnsi="Cambria Math" w:cs="Times New Roman"/>
                      </w:rPr>
                    </w:rPrChange>
                  </w:rPr>
                  <m:t>c</m:t>
                </m:r>
              </m:e>
            </m:acc>
          </m:e>
          <m:sub>
            <m:r>
              <w:rPr>
                <w:rFonts w:ascii="Cambria Math" w:hAnsi="Cambria Math" w:cs="Times New Roman"/>
                <w:highlight w:val="yellow"/>
                <w:rPrChange w:id="139" w:author="Hennig, Jacob Daniel" w:date="2023-04-05T14:25:00Z">
                  <w:rPr>
                    <w:rFonts w:ascii="Cambria Math" w:hAnsi="Cambria Math" w:cs="Times New Roman"/>
                  </w:rPr>
                </w:rPrChange>
              </w:rPr>
              <m:t>2</m:t>
            </m:r>
          </m:sub>
        </m:sSub>
      </m:oMath>
      <w:r w:rsidRPr="00605B57">
        <w:rPr>
          <w:rFonts w:ascii="Times New Roman" w:hAnsi="Times New Roman" w:cs="Times New Roman"/>
          <w:highlight w:val="yellow"/>
          <w:rPrChange w:id="140" w:author="Hennig, Jacob Daniel" w:date="2023-04-05T14:25:00Z">
            <w:rPr>
              <w:rFonts w:ascii="Times New Roman" w:hAnsi="Times New Roman" w:cs="Times New Roman"/>
            </w:rPr>
          </w:rPrChange>
        </w:rPr>
        <w:t>=</w:t>
      </w:r>
      <w:r w:rsidRPr="00605B57">
        <w:rPr>
          <w:rStyle w:val="VerbatimChar"/>
          <w:rFonts w:ascii="Times New Roman" w:hAnsi="Times New Roman" w:cs="Times New Roman"/>
          <w:sz w:val="24"/>
          <w:highlight w:val="yellow"/>
          <w:rPrChange w:id="141" w:author="Hennig, Jacob Daniel" w:date="2023-04-05T14:25:00Z">
            <w:rPr>
              <w:rStyle w:val="VerbatimChar"/>
              <w:rFonts w:ascii="Times New Roman" w:hAnsi="Times New Roman" w:cs="Times New Roman"/>
              <w:sz w:val="24"/>
            </w:rPr>
          </w:rPrChange>
        </w:rPr>
        <w:t>0.7868</w:t>
      </w:r>
      <w:r w:rsidRPr="00605B57">
        <w:rPr>
          <w:rFonts w:ascii="Times New Roman" w:hAnsi="Times New Roman" w:cs="Times New Roman"/>
          <w:highlight w:val="yellow"/>
          <w:rPrChange w:id="142" w:author="Hennig, Jacob Daniel" w:date="2023-04-05T14:25:00Z">
            <w:rPr>
              <w:rFonts w:ascii="Times New Roman" w:hAnsi="Times New Roman" w:cs="Times New Roman"/>
            </w:rPr>
          </w:rPrChange>
        </w:rPr>
        <w:t xml:space="preserve"> (SE=</w:t>
      </w:r>
      <w:r w:rsidRPr="00605B57">
        <w:rPr>
          <w:rStyle w:val="VerbatimChar"/>
          <w:rFonts w:ascii="Times New Roman" w:hAnsi="Times New Roman" w:cs="Times New Roman"/>
          <w:sz w:val="24"/>
          <w:highlight w:val="yellow"/>
          <w:rPrChange w:id="143" w:author="Hennig, Jacob Daniel" w:date="2023-04-05T14:25:00Z">
            <w:rPr>
              <w:rStyle w:val="VerbatimChar"/>
              <w:rFonts w:ascii="Times New Roman" w:hAnsi="Times New Roman" w:cs="Times New Roman"/>
              <w:sz w:val="24"/>
            </w:rPr>
          </w:rPrChange>
        </w:rPr>
        <w:t>0.0195</w:t>
      </w:r>
      <w:r w:rsidRPr="00605B57">
        <w:rPr>
          <w:rFonts w:ascii="Times New Roman" w:hAnsi="Times New Roman" w:cs="Times New Roman"/>
          <w:highlight w:val="yellow"/>
          <w:rPrChange w:id="144" w:author="Hennig, Jacob Daniel" w:date="2023-04-05T14:25:00Z">
            <w:rPr>
              <w:rFonts w:ascii="Times New Roman" w:hAnsi="Times New Roman" w:cs="Times New Roman"/>
            </w:rPr>
          </w:rPrChange>
        </w:rPr>
        <w:t>)</w:t>
      </w:r>
      <w:r w:rsidRPr="00C35C1E">
        <w:rPr>
          <w:rFonts w:ascii="Times New Roman" w:hAnsi="Times New Roman" w:cs="Times New Roman"/>
        </w:rPr>
        <w:t xml:space="preserve"> which are </w:t>
      </w:r>
      <w:r w:rsidR="005A5DFF" w:rsidRPr="00C35C1E">
        <w:rPr>
          <w:rFonts w:ascii="Times New Roman" w:hAnsi="Times New Roman" w:cs="Times New Roman"/>
        </w:rPr>
        <w:t>close</w:t>
      </w:r>
      <w:r w:rsidRPr="00C35C1E">
        <w:rPr>
          <w:rFonts w:ascii="Times New Roman" w:hAnsi="Times New Roman" w:cs="Times New Roman"/>
        </w:rPr>
        <w:t xml:space="preserve"> to the values </w:t>
      </w:r>
      <w:ins w:id="145" w:author="Hennig, Jacob Daniel" w:date="2023-03-21T17:46:00Z">
        <w:r w:rsidR="007A4D99">
          <w:rPr>
            <w:rFonts w:ascii="Times New Roman" w:hAnsi="Times New Roman" w:cs="Times New Roman"/>
          </w:rPr>
          <w:t>p1, p</w:t>
        </w:r>
      </w:ins>
      <w:ins w:id="146" w:author="Hennig, Jacob Daniel" w:date="2023-03-21T17:47:00Z">
        <w:r w:rsidR="007A4D99">
          <w:rPr>
            <w:rFonts w:ascii="Times New Roman" w:hAnsi="Times New Roman" w:cs="Times New Roman"/>
          </w:rPr>
          <w:t xml:space="preserve">2|0, and c2 </w:t>
        </w:r>
      </w:ins>
      <w:r w:rsidRPr="00C35C1E">
        <w:rPr>
          <w:rFonts w:ascii="Times New Roman" w:hAnsi="Times New Roman" w:cs="Times New Roman"/>
        </w:rPr>
        <w:t xml:space="preserve">in Table </w:t>
      </w:r>
      <w:r w:rsidR="00057C4F">
        <w:rPr>
          <w:rFonts w:ascii="Times New Roman" w:hAnsi="Times New Roman" w:cs="Times New Roman"/>
        </w:rPr>
        <w:t>4</w:t>
      </w:r>
      <w:r w:rsidRPr="00C35C1E">
        <w:rPr>
          <w:rFonts w:ascii="Times New Roman" w:hAnsi="Times New Roman" w:cs="Times New Roman"/>
        </w:rPr>
        <w:t xml:space="preserve">. The estimate of abundance was </w:t>
      </w:r>
      <m:oMath>
        <m:acc>
          <m:accPr>
            <m:ctrlPr>
              <w:rPr>
                <w:rFonts w:ascii="Cambria Math" w:hAnsi="Cambria Math" w:cs="Times New Roman"/>
              </w:rPr>
            </m:ctrlPr>
          </m:accPr>
          <m:e>
            <m:r>
              <w:rPr>
                <w:rFonts w:ascii="Cambria Math" w:hAnsi="Cambria Math" w:cs="Times New Roman"/>
              </w:rPr>
              <m:t>N</m:t>
            </m:r>
          </m:e>
        </m:acc>
      </m:oMath>
      <w:r w:rsidRPr="00C35C1E">
        <w:rPr>
          <w:rFonts w:ascii="Times New Roman" w:hAnsi="Times New Roman" w:cs="Times New Roman"/>
        </w:rPr>
        <w:t xml:space="preserve">= </w:t>
      </w:r>
      <w:r w:rsidRPr="00C35C1E">
        <w:rPr>
          <w:rStyle w:val="VerbatimChar"/>
          <w:rFonts w:ascii="Times New Roman" w:hAnsi="Times New Roman" w:cs="Times New Roman"/>
          <w:sz w:val="24"/>
        </w:rPr>
        <w:t>966</w:t>
      </w:r>
      <w:r w:rsidRPr="00C35C1E">
        <w:rPr>
          <w:rFonts w:ascii="Times New Roman" w:hAnsi="Times New Roman" w:cs="Times New Roman"/>
        </w:rPr>
        <w:t xml:space="preserve"> (SE=</w:t>
      </w:r>
      <w:r w:rsidRPr="00C35C1E">
        <w:rPr>
          <w:rStyle w:val="VerbatimChar"/>
          <w:rFonts w:ascii="Times New Roman" w:hAnsi="Times New Roman" w:cs="Times New Roman"/>
          <w:sz w:val="24"/>
        </w:rPr>
        <w:t>91.3</w:t>
      </w:r>
      <w:r w:rsidRPr="00C35C1E">
        <w:rPr>
          <w:rFonts w:ascii="Times New Roman" w:hAnsi="Times New Roman" w:cs="Times New Roman"/>
        </w:rPr>
        <w:t>)</w:t>
      </w:r>
      <w:r w:rsidR="00B52E02">
        <w:rPr>
          <w:rFonts w:ascii="Times New Roman" w:hAnsi="Times New Roman" w:cs="Times New Roman"/>
        </w:rPr>
        <w:t xml:space="preserve">. </w:t>
      </w:r>
      <w:r w:rsidRPr="00C35C1E">
        <w:rPr>
          <w:rFonts w:ascii="Times New Roman" w:hAnsi="Times New Roman" w:cs="Times New Roman"/>
        </w:rPr>
        <w:t>The precision and ability to account for the heterogeneity will in part depend on the sample size of marked animals. To demonstrate</w:t>
      </w:r>
      <w:r w:rsidR="00E055A0">
        <w:rPr>
          <w:rFonts w:ascii="Times New Roman" w:hAnsi="Times New Roman" w:cs="Times New Roman"/>
        </w:rPr>
        <w:t>, next</w:t>
      </w:r>
      <w:r w:rsidRPr="00C35C1E">
        <w:rPr>
          <w:rFonts w:ascii="Times New Roman" w:hAnsi="Times New Roman" w:cs="Times New Roman"/>
        </w:rPr>
        <w:t xml:space="preserve"> we randomly selected and</w:t>
      </w:r>
      <w:r w:rsidR="002E79E4" w:rsidRPr="00C35C1E">
        <w:rPr>
          <w:rFonts w:ascii="Times New Roman" w:hAnsi="Times New Roman" w:cs="Times New Roman"/>
        </w:rPr>
        <w:t xml:space="preserve"> planted (</w:t>
      </w:r>
      <w:r w:rsidR="00263AE4" w:rsidRPr="00C35C1E">
        <w:rPr>
          <w:rFonts w:ascii="Times New Roman" w:hAnsi="Times New Roman" w:cs="Times New Roman"/>
        </w:rPr>
        <w:t>known</w:t>
      </w:r>
      <w:r w:rsidR="002E79E4" w:rsidRPr="00C35C1E">
        <w:rPr>
          <w:rFonts w:ascii="Times New Roman" w:hAnsi="Times New Roman" w:cs="Times New Roman"/>
        </w:rPr>
        <w:t>)</w:t>
      </w:r>
      <w:r w:rsidRPr="00C35C1E">
        <w:rPr>
          <w:rFonts w:ascii="Times New Roman" w:hAnsi="Times New Roman" w:cs="Times New Roman"/>
        </w:rPr>
        <w:t xml:space="preserve"> 25 animals of the 1000 in the heterogeneity simulation example. We fitted the same model </w:t>
      </w:r>
      <w:r w:rsidRPr="00C35C1E">
        <w:rPr>
          <w:rFonts w:ascii="Times New Roman" w:hAnsi="Times New Roman" w:cs="Times New Roman"/>
        </w:rPr>
        <w:lastRenderedPageBreak/>
        <w:t xml:space="preserve">structure and got estimates of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1</m:t>
            </m:r>
          </m:sub>
        </m:sSub>
      </m:oMath>
      <w:r w:rsidRPr="00C35C1E">
        <w:rPr>
          <w:rFonts w:ascii="Times New Roman" w:hAnsi="Times New Roman" w:cs="Times New Roman"/>
        </w:rPr>
        <w:t>=</w:t>
      </w:r>
      <w:r w:rsidRPr="00C35C1E">
        <w:rPr>
          <w:rStyle w:val="VerbatimChar"/>
          <w:rFonts w:ascii="Times New Roman" w:hAnsi="Times New Roman" w:cs="Times New Roman"/>
          <w:sz w:val="24"/>
        </w:rPr>
        <w:t>0.4833</w:t>
      </w:r>
      <w:r w:rsidRPr="00C35C1E">
        <w:rPr>
          <w:rFonts w:ascii="Times New Roman" w:hAnsi="Times New Roman" w:cs="Times New Roman"/>
        </w:rPr>
        <w:t xml:space="preserve"> (SE=</w:t>
      </w:r>
      <w:r w:rsidRPr="00C35C1E">
        <w:rPr>
          <w:rStyle w:val="VerbatimChar"/>
          <w:rFonts w:ascii="Times New Roman" w:hAnsi="Times New Roman" w:cs="Times New Roman"/>
          <w:sz w:val="24"/>
        </w:rPr>
        <w:t>0.0617</w:t>
      </w:r>
      <w:r w:rsidRPr="00C35C1E">
        <w:rPr>
          <w:rFonts w:ascii="Times New Roman"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2</m:t>
            </m:r>
          </m:sub>
        </m:sSub>
      </m:oMath>
      <w:r w:rsidRPr="00C35C1E">
        <w:rPr>
          <w:rFonts w:ascii="Times New Roman" w:hAnsi="Times New Roman" w:cs="Times New Roman"/>
        </w:rPr>
        <w:t>=</w:t>
      </w:r>
      <w:r w:rsidRPr="00C35C1E">
        <w:rPr>
          <w:rStyle w:val="VerbatimChar"/>
          <w:rFonts w:ascii="Times New Roman" w:hAnsi="Times New Roman" w:cs="Times New Roman"/>
          <w:sz w:val="24"/>
        </w:rPr>
        <w:t>0.4581</w:t>
      </w:r>
      <w:r w:rsidRPr="00C35C1E">
        <w:rPr>
          <w:rFonts w:ascii="Times New Roman" w:hAnsi="Times New Roman" w:cs="Times New Roman"/>
        </w:rPr>
        <w:t xml:space="preserve"> (SE=</w:t>
      </w:r>
      <w:r w:rsidRPr="00C35C1E">
        <w:rPr>
          <w:rStyle w:val="VerbatimChar"/>
          <w:rFonts w:ascii="Times New Roman" w:hAnsi="Times New Roman" w:cs="Times New Roman"/>
          <w:sz w:val="24"/>
        </w:rPr>
        <w:t>0.1114</w:t>
      </w:r>
      <w:r w:rsidRPr="00C35C1E">
        <w:rPr>
          <w:rFonts w:ascii="Times New Roman" w:hAnsi="Times New Roman" w:cs="Times New Roman"/>
        </w:rPr>
        <w:t xml:space="preserve">), </w:t>
      </w:r>
      <w:commentRangeStart w:id="147"/>
      <w:commentRangeStart w:id="148"/>
      <w:commentRangeStart w:id="149"/>
      <w:r w:rsidRPr="00C35C1E">
        <w:rPr>
          <w:rFonts w:ascii="Times New Roman" w:hAnsi="Times New Roman" w:cs="Times New Roman"/>
        </w:rPr>
        <w:t xml:space="preserve">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2</m:t>
            </m:r>
          </m:sub>
        </m:sSub>
      </m:oMath>
      <w:r w:rsidRPr="00C35C1E">
        <w:rPr>
          <w:rFonts w:ascii="Times New Roman" w:hAnsi="Times New Roman" w:cs="Times New Roman"/>
        </w:rPr>
        <w:t>=</w:t>
      </w:r>
      <w:r w:rsidRPr="00C35C1E">
        <w:rPr>
          <w:rStyle w:val="VerbatimChar"/>
          <w:rFonts w:ascii="Times New Roman" w:hAnsi="Times New Roman" w:cs="Times New Roman"/>
          <w:sz w:val="24"/>
        </w:rPr>
        <w:t>0.7868</w:t>
      </w:r>
      <w:r w:rsidRPr="00C35C1E">
        <w:rPr>
          <w:rFonts w:ascii="Times New Roman" w:hAnsi="Times New Roman" w:cs="Times New Roman"/>
        </w:rPr>
        <w:t xml:space="preserve"> (SE=</w:t>
      </w:r>
      <w:r w:rsidRPr="00C35C1E">
        <w:rPr>
          <w:rStyle w:val="VerbatimChar"/>
          <w:rFonts w:ascii="Times New Roman" w:hAnsi="Times New Roman" w:cs="Times New Roman"/>
          <w:sz w:val="24"/>
        </w:rPr>
        <w:t>0.0195</w:t>
      </w:r>
      <w:r w:rsidRPr="00C35C1E">
        <w:rPr>
          <w:rFonts w:ascii="Times New Roman" w:hAnsi="Times New Roman" w:cs="Times New Roman"/>
        </w:rPr>
        <w:t>)</w:t>
      </w:r>
      <w:commentRangeEnd w:id="147"/>
      <w:r w:rsidR="007A4D99">
        <w:rPr>
          <w:rStyle w:val="CommentReference"/>
        </w:rPr>
        <w:commentReference w:id="147"/>
      </w:r>
      <w:commentRangeEnd w:id="148"/>
      <w:r w:rsidR="002E710D">
        <w:rPr>
          <w:rStyle w:val="CommentReference"/>
        </w:rPr>
        <w:commentReference w:id="148"/>
      </w:r>
      <w:commentRangeEnd w:id="149"/>
      <w:r w:rsidR="00773035">
        <w:rPr>
          <w:rStyle w:val="CommentReference"/>
        </w:rPr>
        <w:commentReference w:id="149"/>
      </w:r>
      <w:r w:rsidRPr="00C35C1E">
        <w:rPr>
          <w:rFonts w:ascii="Times New Roman" w:hAnsi="Times New Roman" w:cs="Times New Roman"/>
        </w:rPr>
        <w:t xml:space="preserve">. The estimate of abundance was </w:t>
      </w:r>
      <m:oMath>
        <m:acc>
          <m:accPr>
            <m:ctrlPr>
              <w:rPr>
                <w:rFonts w:ascii="Cambria Math" w:hAnsi="Cambria Math" w:cs="Times New Roman"/>
              </w:rPr>
            </m:ctrlPr>
          </m:accPr>
          <m:e>
            <m:r>
              <w:rPr>
                <w:rFonts w:ascii="Cambria Math" w:hAnsi="Cambria Math" w:cs="Times New Roman"/>
              </w:rPr>
              <m:t>N</m:t>
            </m:r>
          </m:e>
        </m:acc>
      </m:oMath>
      <w:r w:rsidRPr="00C35C1E">
        <w:rPr>
          <w:rFonts w:ascii="Times New Roman" w:hAnsi="Times New Roman" w:cs="Times New Roman"/>
        </w:rPr>
        <w:t xml:space="preserve">= </w:t>
      </w:r>
      <w:r w:rsidRPr="00C35C1E">
        <w:rPr>
          <w:rStyle w:val="VerbatimChar"/>
          <w:rFonts w:ascii="Times New Roman" w:hAnsi="Times New Roman" w:cs="Times New Roman"/>
          <w:sz w:val="24"/>
        </w:rPr>
        <w:t>912</w:t>
      </w:r>
      <w:r w:rsidRPr="00C35C1E">
        <w:rPr>
          <w:rFonts w:ascii="Times New Roman" w:hAnsi="Times New Roman" w:cs="Times New Roman"/>
        </w:rPr>
        <w:t xml:space="preserve"> (SE=</w:t>
      </w:r>
      <w:r w:rsidRPr="00C35C1E">
        <w:rPr>
          <w:rStyle w:val="VerbatimChar"/>
          <w:rFonts w:ascii="Times New Roman" w:hAnsi="Times New Roman" w:cs="Times New Roman"/>
          <w:sz w:val="24"/>
        </w:rPr>
        <w:t>112</w:t>
      </w:r>
      <w:r w:rsidRPr="00C35C1E">
        <w:rPr>
          <w:rFonts w:ascii="Times New Roman" w:hAnsi="Times New Roman" w:cs="Times New Roman"/>
        </w:rPr>
        <w:t>). As expected</w:t>
      </w:r>
      <w:ins w:id="150" w:author="Hennig, Jacob Daniel" w:date="2023-04-05T14:21:00Z">
        <w:r w:rsidR="00475958">
          <w:rPr>
            <w:rFonts w:ascii="Times New Roman" w:hAnsi="Times New Roman" w:cs="Times New Roman"/>
          </w:rPr>
          <w:t>,</w:t>
        </w:r>
      </w:ins>
      <w:r w:rsidRPr="00C35C1E">
        <w:rPr>
          <w:rFonts w:ascii="Times New Roman" w:hAnsi="Times New Roman" w:cs="Times New Roman"/>
        </w:rPr>
        <w:t xml:space="preserve"> the standard error</w:t>
      </w:r>
      <w:r w:rsidR="00820526" w:rsidRPr="00C35C1E">
        <w:rPr>
          <w:rFonts w:ascii="Times New Roman" w:hAnsi="Times New Roman" w:cs="Times New Roman"/>
        </w:rPr>
        <w:t xml:space="preserve">s for the </w:t>
      </w:r>
      <w:r w:rsidRPr="00C35C1E">
        <w:rPr>
          <w:rFonts w:ascii="Times New Roman" w:hAnsi="Times New Roman" w:cs="Times New Roman"/>
        </w:rPr>
        <w:t xml:space="preserve">parameters </w:t>
      </w:r>
      <w:r w:rsidR="00820526" w:rsidRPr="00C35C1E">
        <w:rPr>
          <w:rFonts w:ascii="Times New Roman" w:hAnsi="Times New Roman" w:cs="Times New Roman"/>
        </w:rPr>
        <w:t>increased</w:t>
      </w:r>
      <w:r w:rsidRPr="00C35C1E">
        <w:rPr>
          <w:rFonts w:ascii="Times New Roman" w:hAnsi="Times New Roman" w:cs="Times New Roman"/>
        </w:rPr>
        <w:t>.</w:t>
      </w:r>
    </w:p>
    <w:p w14:paraId="5BCF14CC" w14:textId="44A76796" w:rsidR="00F13030" w:rsidRPr="00E055A0" w:rsidRDefault="00F13030" w:rsidP="00F13030">
      <w:pPr>
        <w:pStyle w:val="BodyText"/>
        <w:rPr>
          <w:rFonts w:ascii="Times New Roman" w:hAnsi="Times New Roman" w:cs="Times New Roman"/>
          <w:b/>
          <w:bCs/>
        </w:rPr>
      </w:pPr>
      <w:r w:rsidRPr="00E055A0">
        <w:rPr>
          <w:rFonts w:ascii="Times New Roman" w:hAnsi="Times New Roman" w:cs="Times New Roman"/>
          <w:b/>
          <w:bCs/>
        </w:rPr>
        <w:t>Turkey camera trap survey example</w:t>
      </w:r>
    </w:p>
    <w:p w14:paraId="367E9E00" w14:textId="3F33DC82" w:rsidR="00F13030" w:rsidRPr="00C35C1E" w:rsidRDefault="00F13030" w:rsidP="00F13030">
      <w:pPr>
        <w:pStyle w:val="FirstParagraph"/>
        <w:rPr>
          <w:rFonts w:ascii="Times New Roman" w:hAnsi="Times New Roman" w:cs="Times New Roman"/>
        </w:rPr>
      </w:pPr>
      <w:r w:rsidRPr="00C35C1E">
        <w:rPr>
          <w:rFonts w:ascii="Times New Roman" w:hAnsi="Times New Roman" w:cs="Times New Roman"/>
        </w:rPr>
        <w:t xml:space="preserve">Buckley et al. (in press) reported on a camera trapping experiment for 80 </w:t>
      </w:r>
      <w:r w:rsidR="009B6914">
        <w:rPr>
          <w:rFonts w:ascii="Times New Roman" w:hAnsi="Times New Roman" w:cs="Times New Roman"/>
        </w:rPr>
        <w:t xml:space="preserve">Eastern wild </w:t>
      </w:r>
      <w:r w:rsidRPr="00C35C1E">
        <w:rPr>
          <w:rFonts w:ascii="Times New Roman" w:hAnsi="Times New Roman" w:cs="Times New Roman"/>
        </w:rPr>
        <w:t xml:space="preserve">turkeys </w:t>
      </w:r>
      <w:del w:id="151" w:author="Collier, Bret" w:date="2023-04-10T13:28:00Z">
        <w:r w:rsidRPr="00C35C1E" w:rsidDel="00C37B2C">
          <w:rPr>
            <w:rFonts w:ascii="Times New Roman" w:hAnsi="Times New Roman" w:cs="Times New Roman"/>
          </w:rPr>
          <w:delText xml:space="preserve">with unique tags </w:delText>
        </w:r>
      </w:del>
      <w:r w:rsidRPr="00C35C1E">
        <w:rPr>
          <w:rFonts w:ascii="Times New Roman" w:hAnsi="Times New Roman" w:cs="Times New Roman"/>
        </w:rPr>
        <w:t xml:space="preserve">released </w:t>
      </w:r>
      <w:r w:rsidR="001A3775" w:rsidRPr="00C35C1E">
        <w:rPr>
          <w:rFonts w:ascii="Times New Roman" w:hAnsi="Times New Roman" w:cs="Times New Roman"/>
        </w:rPr>
        <w:t xml:space="preserve">on </w:t>
      </w:r>
      <w:r w:rsidRPr="00C35C1E">
        <w:rPr>
          <w:rFonts w:ascii="Times New Roman" w:hAnsi="Times New Roman" w:cs="Times New Roman"/>
        </w:rPr>
        <w:t xml:space="preserve">a wildlife management area </w:t>
      </w:r>
      <w:r w:rsidR="000254D8" w:rsidRPr="00C35C1E">
        <w:rPr>
          <w:rFonts w:ascii="Times New Roman" w:hAnsi="Times New Roman" w:cs="Times New Roman"/>
        </w:rPr>
        <w:t>in a region where no wild turkeys were present</w:t>
      </w:r>
      <w:r w:rsidRPr="00C35C1E">
        <w:rPr>
          <w:rFonts w:ascii="Times New Roman" w:hAnsi="Times New Roman" w:cs="Times New Roman"/>
        </w:rPr>
        <w:t>.</w:t>
      </w:r>
      <w:ins w:id="152" w:author="Collier, Bret" w:date="2023-04-10T13:27:00Z">
        <w:r w:rsidR="00C37B2C" w:rsidRPr="00C37B2C">
          <w:rPr>
            <w:rFonts w:asciiTheme="majorBidi" w:hAnsiTheme="majorBidi" w:cstheme="majorBidi"/>
          </w:rPr>
          <w:t xml:space="preserve"> </w:t>
        </w:r>
      </w:ins>
      <w:ins w:id="153" w:author="Collier, Bret" w:date="2023-04-10T13:28:00Z">
        <w:r w:rsidR="00C37B2C">
          <w:rPr>
            <w:rFonts w:ascii="Times New Roman" w:hAnsi="Times New Roman" w:cs="Times New Roman"/>
          </w:rPr>
          <w:t xml:space="preserve">All individuals in Buckley et al. (in press) were </w:t>
        </w:r>
        <w:r w:rsidR="00AD56C3">
          <w:rPr>
            <w:rFonts w:ascii="Times New Roman" w:hAnsi="Times New Roman" w:cs="Times New Roman"/>
          </w:rPr>
          <w:t>banded with an</w:t>
        </w:r>
      </w:ins>
      <w:ins w:id="154" w:author="Collier, Bret" w:date="2023-04-10T13:27:00Z">
        <w:r w:rsidR="00C37B2C" w:rsidRPr="00C37B2C">
          <w:rPr>
            <w:rFonts w:ascii="Times New Roman" w:hAnsi="Times New Roman" w:cs="Times New Roman"/>
          </w:rPr>
          <w:t xml:space="preserve"> aluminum rivet bands on the left leg </w:t>
        </w:r>
      </w:ins>
      <w:ins w:id="155" w:author="Collier, Bret" w:date="2023-04-10T13:28:00Z">
        <w:r w:rsidR="00AD56C3">
          <w:rPr>
            <w:rFonts w:ascii="Times New Roman" w:hAnsi="Times New Roman" w:cs="Times New Roman"/>
          </w:rPr>
          <w:t>and</w:t>
        </w:r>
      </w:ins>
      <w:ins w:id="156" w:author="Collier, Bret" w:date="2023-04-10T13:27:00Z">
        <w:r w:rsidR="00C37B2C" w:rsidRPr="00C37B2C">
          <w:rPr>
            <w:rFonts w:ascii="Times New Roman" w:hAnsi="Times New Roman" w:cs="Times New Roman"/>
          </w:rPr>
          <w:t xml:space="preserve"> up to 3 additional colored aluminum rivet bands in unique color combinations, totaling no more than 2 bands per leg.</w:t>
        </w:r>
      </w:ins>
      <w:ins w:id="157" w:author="Collier, Bret" w:date="2023-04-10T13:28:00Z">
        <w:r w:rsidR="00AD56C3">
          <w:rPr>
            <w:rFonts w:ascii="Times New Roman" w:hAnsi="Times New Roman" w:cs="Times New Roman"/>
          </w:rPr>
          <w:t xml:space="preserve"> Additionally, Buckley et al. (in pre</w:t>
        </w:r>
      </w:ins>
      <w:ins w:id="158" w:author="Collier, Bret" w:date="2023-04-10T13:29:00Z">
        <w:r w:rsidR="00AD56C3">
          <w:rPr>
            <w:rFonts w:ascii="Times New Roman" w:hAnsi="Times New Roman" w:cs="Times New Roman"/>
          </w:rPr>
          <w:t>ss)</w:t>
        </w:r>
      </w:ins>
      <w:ins w:id="159" w:author="Collier, Bret" w:date="2023-04-10T13:27:00Z">
        <w:r w:rsidR="00C37B2C" w:rsidRPr="00C37B2C">
          <w:rPr>
            <w:rFonts w:ascii="Times New Roman" w:hAnsi="Times New Roman" w:cs="Times New Roman"/>
          </w:rPr>
          <w:t xml:space="preserve"> deployed 43 global positioning system (GPS/very high frequency (VHF);</w:t>
        </w:r>
        <w:r w:rsidR="00C37B2C" w:rsidRPr="00C37B2C">
          <w:rPr>
            <w:rFonts w:ascii="Times New Roman" w:hAnsi="Times New Roman" w:cs="Times New Roman"/>
            <w:iCs/>
          </w:rPr>
          <w:t xml:space="preserve"> MiniTrack Backpack GPS units, </w:t>
        </w:r>
        <w:r w:rsidR="00C37B2C" w:rsidRPr="00C37B2C">
          <w:rPr>
            <w:rFonts w:ascii="Times New Roman" w:hAnsi="Times New Roman" w:cs="Times New Roman"/>
          </w:rPr>
          <w:t>Biotrack Ltd., Wareham, Dorset, UK or MicroGPS/VHF backpack, Sirtrack</w:t>
        </w:r>
        <w:r w:rsidR="00C37B2C" w:rsidRPr="00C37B2C">
          <w:rPr>
            <w:rFonts w:ascii="Times New Roman" w:hAnsi="Times New Roman" w:cs="Times New Roman"/>
            <w:iCs/>
          </w:rPr>
          <w:t xml:space="preserve"> Wildlife Tracking Solutions, Havelock North, New Zealand)</w:t>
        </w:r>
        <w:r w:rsidR="00C37B2C" w:rsidRPr="00C37B2C">
          <w:rPr>
            <w:rFonts w:ascii="Times New Roman" w:hAnsi="Times New Roman" w:cs="Times New Roman"/>
          </w:rPr>
          <w:t xml:space="preserve"> and 8 VHF (Advanced Telemetry Systems, Isanti, MN) backpack units on ~45% of released wild turkeys to monitor survival and movement ecology. </w:t>
        </w:r>
      </w:ins>
      <w:r w:rsidRPr="00C35C1E">
        <w:rPr>
          <w:rFonts w:ascii="Times New Roman" w:hAnsi="Times New Roman" w:cs="Times New Roman"/>
        </w:rPr>
        <w:t xml:space="preserve"> </w:t>
      </w:r>
      <w:ins w:id="160" w:author="Collier, Bret" w:date="2023-04-10T13:29:00Z">
        <w:r w:rsidR="00AD56C3">
          <w:rPr>
            <w:rFonts w:ascii="Times New Roman" w:hAnsi="Times New Roman" w:cs="Times New Roman"/>
          </w:rPr>
          <w:t>At the time of</w:t>
        </w:r>
      </w:ins>
      <w:ins w:id="161" w:author="Collier, Bret" w:date="2023-04-10T14:18:00Z">
        <w:r w:rsidR="0065659F">
          <w:rPr>
            <w:rFonts w:ascii="Times New Roman" w:hAnsi="Times New Roman" w:cs="Times New Roman"/>
          </w:rPr>
          <w:t xml:space="preserve"> camera survey</w:t>
        </w:r>
      </w:ins>
      <w:ins w:id="162" w:author="Collier, Bret" w:date="2023-04-10T13:29:00Z">
        <w:r w:rsidR="00AD56C3">
          <w:rPr>
            <w:rFonts w:ascii="Times New Roman" w:hAnsi="Times New Roman" w:cs="Times New Roman"/>
          </w:rPr>
          <w:t xml:space="preserve"> data collection, 26</w:t>
        </w:r>
      </w:ins>
      <w:ins w:id="163" w:author="Collier, Bret" w:date="2023-04-10T14:18:00Z">
        <w:r w:rsidR="0065659F">
          <w:rPr>
            <w:rFonts w:ascii="Times New Roman" w:hAnsi="Times New Roman" w:cs="Times New Roman"/>
          </w:rPr>
          <w:t xml:space="preserve"> </w:t>
        </w:r>
      </w:ins>
      <w:commentRangeStart w:id="164"/>
      <w:commentRangeStart w:id="165"/>
      <w:commentRangeStart w:id="166"/>
      <w:del w:id="167" w:author="Collier, Bret" w:date="2023-04-10T13:29:00Z">
        <w:r w:rsidRPr="00C35C1E" w:rsidDel="00AD56C3">
          <w:rPr>
            <w:rFonts w:ascii="Times New Roman" w:hAnsi="Times New Roman" w:cs="Times New Roman"/>
          </w:rPr>
          <w:delText xml:space="preserve">Twenty-six </w:delText>
        </w:r>
      </w:del>
      <w:r w:rsidRPr="00C35C1E">
        <w:rPr>
          <w:rFonts w:ascii="Times New Roman" w:hAnsi="Times New Roman" w:cs="Times New Roman"/>
        </w:rPr>
        <w:t>of the</w:t>
      </w:r>
      <w:ins w:id="168" w:author="Collier, Bret" w:date="2023-04-10T13:29:00Z">
        <w:r w:rsidR="00AD56C3">
          <w:rPr>
            <w:rFonts w:ascii="Times New Roman" w:hAnsi="Times New Roman" w:cs="Times New Roman"/>
          </w:rPr>
          <w:t xml:space="preserve"> wild</w:t>
        </w:r>
      </w:ins>
      <w:r w:rsidRPr="00C35C1E">
        <w:rPr>
          <w:rFonts w:ascii="Times New Roman" w:hAnsi="Times New Roman" w:cs="Times New Roman"/>
        </w:rPr>
        <w:t xml:space="preserve"> turkeys had a working GPS unit or VHF tag that enabled the </w:t>
      </w:r>
      <w:del w:id="169" w:author="Collier, Bret" w:date="2023-04-10T13:29:00Z">
        <w:r w:rsidRPr="00C35C1E" w:rsidDel="00AD56C3">
          <w:rPr>
            <w:rFonts w:ascii="Times New Roman" w:hAnsi="Times New Roman" w:cs="Times New Roman"/>
          </w:rPr>
          <w:delText>turkeys to be located</w:delText>
        </w:r>
      </w:del>
      <w:ins w:id="170" w:author="Collier, Bret" w:date="2023-04-10T13:29:00Z">
        <w:r w:rsidR="00AD56C3">
          <w:rPr>
            <w:rFonts w:ascii="Times New Roman" w:hAnsi="Times New Roman" w:cs="Times New Roman"/>
          </w:rPr>
          <w:t>wild turkeys to be located on the wildlife management area</w:t>
        </w:r>
      </w:ins>
      <w:r w:rsidRPr="00C35C1E">
        <w:rPr>
          <w:rFonts w:ascii="Times New Roman" w:hAnsi="Times New Roman" w:cs="Times New Roman"/>
        </w:rPr>
        <w:t xml:space="preserve"> during the 30 day </w:t>
      </w:r>
      <w:r w:rsidR="000254D8" w:rsidRPr="00C35C1E">
        <w:rPr>
          <w:rFonts w:ascii="Times New Roman" w:hAnsi="Times New Roman" w:cs="Times New Roman"/>
        </w:rPr>
        <w:t xml:space="preserve">study capture </w:t>
      </w:r>
      <w:r w:rsidRPr="00C35C1E">
        <w:rPr>
          <w:rFonts w:ascii="Times New Roman" w:hAnsi="Times New Roman" w:cs="Times New Roman"/>
        </w:rPr>
        <w:t xml:space="preserve">period. </w:t>
      </w:r>
      <w:commentRangeEnd w:id="164"/>
      <w:r w:rsidR="00CC1A15">
        <w:rPr>
          <w:rStyle w:val="CommentReference"/>
        </w:rPr>
        <w:commentReference w:id="164"/>
      </w:r>
      <w:commentRangeEnd w:id="165"/>
      <w:r w:rsidR="002E710D">
        <w:rPr>
          <w:rStyle w:val="CommentReference"/>
        </w:rPr>
        <w:commentReference w:id="165"/>
      </w:r>
      <w:commentRangeEnd w:id="166"/>
      <w:r w:rsidR="002C3594">
        <w:rPr>
          <w:rStyle w:val="CommentReference"/>
        </w:rPr>
        <w:commentReference w:id="166"/>
      </w:r>
      <w:r w:rsidR="000254D8" w:rsidRPr="00C35C1E">
        <w:rPr>
          <w:rFonts w:ascii="Times New Roman" w:hAnsi="Times New Roman" w:cs="Times New Roman"/>
        </w:rPr>
        <w:t xml:space="preserve">The </w:t>
      </w:r>
      <w:r w:rsidRPr="00C35C1E">
        <w:rPr>
          <w:rFonts w:ascii="Times New Roman" w:hAnsi="Times New Roman" w:cs="Times New Roman"/>
        </w:rPr>
        <w:t xml:space="preserve">capture period was broken down into three 10 day periods, five 6 day periods and ten 3 day periods to construct capture histories for mark-recapture abundance estimates with various estimators including Huggins (1989,1991). </w:t>
      </w:r>
      <w:r w:rsidR="000254D8" w:rsidRPr="00C35C1E">
        <w:rPr>
          <w:rFonts w:ascii="Times New Roman" w:hAnsi="Times New Roman" w:cs="Times New Roman"/>
        </w:rPr>
        <w:t xml:space="preserve">Here we </w:t>
      </w:r>
      <w:r w:rsidRPr="00C35C1E">
        <w:rPr>
          <w:rFonts w:ascii="Times New Roman" w:hAnsi="Times New Roman" w:cs="Times New Roman"/>
        </w:rPr>
        <w:t>use the data</w:t>
      </w:r>
      <w:r w:rsidR="000254D8" w:rsidRPr="00C35C1E">
        <w:rPr>
          <w:rFonts w:ascii="Times New Roman" w:hAnsi="Times New Roman" w:cs="Times New Roman"/>
        </w:rPr>
        <w:t xml:space="preserve"> from Buckley et al. (</w:t>
      </w:r>
      <w:r w:rsidR="00B91302" w:rsidRPr="00C35C1E">
        <w:rPr>
          <w:rFonts w:ascii="Times New Roman" w:hAnsi="Times New Roman" w:cs="Times New Roman"/>
        </w:rPr>
        <w:t>in press</w:t>
      </w:r>
      <w:r w:rsidR="000254D8" w:rsidRPr="00C35C1E">
        <w:rPr>
          <w:rFonts w:ascii="Times New Roman" w:hAnsi="Times New Roman" w:cs="Times New Roman"/>
        </w:rPr>
        <w:t>)</w:t>
      </w:r>
      <w:r w:rsidRPr="00C35C1E">
        <w:rPr>
          <w:rFonts w:ascii="Times New Roman" w:hAnsi="Times New Roman" w:cs="Times New Roman"/>
        </w:rPr>
        <w:t xml:space="preserve"> to demonstrate that inclusion of the 26 known (GPS/VHF)</w:t>
      </w:r>
      <w:ins w:id="171" w:author="Collier, Bret" w:date="2023-04-10T14:19:00Z">
        <w:r w:rsidR="0065659F">
          <w:rPr>
            <w:rFonts w:ascii="Times New Roman" w:hAnsi="Times New Roman" w:cs="Times New Roman"/>
          </w:rPr>
          <w:t xml:space="preserve"> wild</w:t>
        </w:r>
      </w:ins>
      <w:r w:rsidRPr="00C35C1E">
        <w:rPr>
          <w:rFonts w:ascii="Times New Roman" w:hAnsi="Times New Roman" w:cs="Times New Roman"/>
        </w:rPr>
        <w:t xml:space="preserve"> turkeys into the estimation</w:t>
      </w:r>
      <w:r w:rsidR="000254D8" w:rsidRPr="00C35C1E">
        <w:rPr>
          <w:rFonts w:ascii="Times New Roman" w:hAnsi="Times New Roman" w:cs="Times New Roman"/>
        </w:rPr>
        <w:t xml:space="preserve"> procedure</w:t>
      </w:r>
      <w:r w:rsidRPr="00C35C1E">
        <w:rPr>
          <w:rFonts w:ascii="Times New Roman" w:hAnsi="Times New Roman" w:cs="Times New Roman"/>
        </w:rPr>
        <w:t xml:space="preserve"> can remove heterogeneity and provide an estimate that is closer to the true population size</w:t>
      </w:r>
      <w:r w:rsidR="000254D8" w:rsidRPr="00C35C1E">
        <w:rPr>
          <w:rFonts w:ascii="Times New Roman" w:hAnsi="Times New Roman" w:cs="Times New Roman"/>
        </w:rPr>
        <w:t xml:space="preserve"> than other methods used.</w:t>
      </w:r>
    </w:p>
    <w:p w14:paraId="32802EAE" w14:textId="1083540B"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 xml:space="preserve">Table </w:t>
      </w:r>
      <w:r w:rsidR="00EB190C">
        <w:rPr>
          <w:rFonts w:ascii="Times New Roman" w:hAnsi="Times New Roman" w:cs="Times New Roman"/>
        </w:rPr>
        <w:t>6</w:t>
      </w:r>
      <w:r w:rsidR="002E79E4" w:rsidRPr="00C35C1E">
        <w:rPr>
          <w:rFonts w:ascii="Times New Roman" w:hAnsi="Times New Roman" w:cs="Times New Roman"/>
        </w:rPr>
        <w:t xml:space="preserve"> </w:t>
      </w:r>
      <w:r w:rsidRPr="00C35C1E">
        <w:rPr>
          <w:rFonts w:ascii="Times New Roman" w:hAnsi="Times New Roman" w:cs="Times New Roman"/>
        </w:rPr>
        <w:t xml:space="preserve">demonstrates the importance of the known individuals in reducing heterogeneity. Only 50% of the known animals were detected and this information is included in the estimation with the 000 observations. Likewise, 44.4% (24/54) of the unknown turkeys were never detected but we obviously can’t include those never </w:t>
      </w:r>
      <w:r w:rsidR="00401004" w:rsidRPr="00C35C1E">
        <w:rPr>
          <w:rFonts w:ascii="Times New Roman" w:hAnsi="Times New Roman" w:cs="Times New Roman"/>
        </w:rPr>
        <w:t xml:space="preserve">detected </w:t>
      </w:r>
      <w:r w:rsidRPr="00C35C1E">
        <w:rPr>
          <w:rFonts w:ascii="Times New Roman" w:hAnsi="Times New Roman" w:cs="Times New Roman"/>
        </w:rPr>
        <w:t xml:space="preserve">(000). </w:t>
      </w:r>
      <w:commentRangeStart w:id="172"/>
      <w:r w:rsidRPr="00C35C1E">
        <w:rPr>
          <w:rFonts w:ascii="Times New Roman" w:hAnsi="Times New Roman" w:cs="Times New Roman"/>
        </w:rPr>
        <w:t xml:space="preserve">In the standard </w:t>
      </w:r>
      <w:del w:id="173" w:author="Hennig, Jacob Daniel" w:date="2023-04-05T13:41:00Z">
        <w:r w:rsidRPr="00C35C1E" w:rsidDel="00BD6F15">
          <w:rPr>
            <w:rFonts w:ascii="Times New Roman" w:hAnsi="Times New Roman" w:cs="Times New Roman"/>
          </w:rPr>
          <w:delText>capture</w:delText>
        </w:r>
      </w:del>
      <w:ins w:id="174" w:author="Hennig, Jacob Daniel" w:date="2023-04-05T13:41:00Z">
        <w:r w:rsidR="00BD6F15">
          <w:rPr>
            <w:rFonts w:ascii="Times New Roman" w:hAnsi="Times New Roman" w:cs="Times New Roman"/>
          </w:rPr>
          <w:t>mark</w:t>
        </w:r>
      </w:ins>
      <w:r w:rsidRPr="00C35C1E">
        <w:rPr>
          <w:rFonts w:ascii="Times New Roman" w:hAnsi="Times New Roman" w:cs="Times New Roman"/>
        </w:rPr>
        <w:t xml:space="preserve">-recapture analysis in Buckley et al (in press), 50 of the 80 animals were never observed on the camera traps and the excess 000 observations due to heterogeneity could not be accounted correctly and </w:t>
      </w:r>
      <w:r w:rsidR="00BD4E3B" w:rsidRPr="00C35C1E">
        <w:rPr>
          <w:rFonts w:ascii="Times New Roman" w:hAnsi="Times New Roman" w:cs="Times New Roman"/>
        </w:rPr>
        <w:t xml:space="preserve">the resultant </w:t>
      </w:r>
      <w:ins w:id="175" w:author="Collier, Bret" w:date="2023-04-10T14:19:00Z">
        <w:r w:rsidR="0065659F">
          <w:rPr>
            <w:rFonts w:ascii="Times New Roman" w:hAnsi="Times New Roman" w:cs="Times New Roman"/>
          </w:rPr>
          <w:t xml:space="preserve">abundance </w:t>
        </w:r>
      </w:ins>
      <w:r w:rsidRPr="00C35C1E">
        <w:rPr>
          <w:rFonts w:ascii="Times New Roman" w:hAnsi="Times New Roman" w:cs="Times New Roman"/>
        </w:rPr>
        <w:t xml:space="preserve">estimates were all much lower than the </w:t>
      </w:r>
      <w:ins w:id="176" w:author="Collier, Bret" w:date="2023-04-10T14:20:00Z">
        <w:r w:rsidR="0065659F">
          <w:rPr>
            <w:rFonts w:ascii="Times New Roman" w:hAnsi="Times New Roman" w:cs="Times New Roman"/>
          </w:rPr>
          <w:t xml:space="preserve"> known population size of </w:t>
        </w:r>
      </w:ins>
      <w:r w:rsidRPr="00C35C1E">
        <w:rPr>
          <w:rFonts w:ascii="Times New Roman" w:hAnsi="Times New Roman" w:cs="Times New Roman"/>
        </w:rPr>
        <w:t xml:space="preserve">80 </w:t>
      </w:r>
      <w:ins w:id="177" w:author="Collier, Bret" w:date="2023-04-10T14:20:00Z">
        <w:r w:rsidR="0065659F">
          <w:rPr>
            <w:rFonts w:ascii="Times New Roman" w:hAnsi="Times New Roman" w:cs="Times New Roman"/>
          </w:rPr>
          <w:t xml:space="preserve">wild </w:t>
        </w:r>
      </w:ins>
      <w:r w:rsidRPr="00C35C1E">
        <w:rPr>
          <w:rFonts w:ascii="Times New Roman" w:hAnsi="Times New Roman" w:cs="Times New Roman"/>
        </w:rPr>
        <w:t>turkeys.</w:t>
      </w:r>
      <w:commentRangeEnd w:id="172"/>
      <w:r w:rsidR="0065659F">
        <w:rPr>
          <w:rStyle w:val="CommentReference"/>
        </w:rPr>
        <w:commentReference w:id="172"/>
      </w:r>
    </w:p>
    <w:p w14:paraId="621A0C3F" w14:textId="21E16F72" w:rsidR="00C9770B" w:rsidRPr="00C35C1E" w:rsidRDefault="00263AE4" w:rsidP="00C9770B">
      <w:pPr>
        <w:pStyle w:val="BodyText"/>
        <w:rPr>
          <w:rFonts w:ascii="Times New Roman" w:hAnsi="Times New Roman" w:cs="Times New Roman"/>
        </w:rPr>
      </w:pPr>
      <w:r w:rsidRPr="00C35C1E">
        <w:rPr>
          <w:rFonts w:ascii="Times New Roman" w:hAnsi="Times New Roman" w:cs="Times New Roman"/>
        </w:rPr>
        <w:t xml:space="preserve">In implementing </w:t>
      </w:r>
      <w:del w:id="178" w:author="Collier, Bret" w:date="2023-04-10T14:21:00Z">
        <w:r w:rsidRPr="00C35C1E" w:rsidDel="0065659F">
          <w:rPr>
            <w:rFonts w:ascii="Times New Roman" w:hAnsi="Times New Roman" w:cs="Times New Roman"/>
          </w:rPr>
          <w:delText xml:space="preserve">the </w:delText>
        </w:r>
      </w:del>
      <w:ins w:id="179" w:author="Collier, Bret" w:date="2023-04-10T14:21:00Z">
        <w:r w:rsidR="0065659F">
          <w:rPr>
            <w:rFonts w:ascii="Times New Roman" w:hAnsi="Times New Roman" w:cs="Times New Roman"/>
          </w:rPr>
          <w:t>our</w:t>
        </w:r>
        <w:r w:rsidR="0065659F" w:rsidRPr="00C35C1E">
          <w:rPr>
            <w:rFonts w:ascii="Times New Roman" w:hAnsi="Times New Roman" w:cs="Times New Roman"/>
          </w:rPr>
          <w:t xml:space="preserve"> </w:t>
        </w:r>
      </w:ins>
      <w:r w:rsidR="00057C4F">
        <w:rPr>
          <w:rFonts w:ascii="Times New Roman" w:hAnsi="Times New Roman" w:cs="Times New Roman"/>
        </w:rPr>
        <w:t>analysis</w:t>
      </w:r>
      <w:r w:rsidRPr="00C35C1E">
        <w:rPr>
          <w:rFonts w:ascii="Times New Roman" w:hAnsi="Times New Roman" w:cs="Times New Roman"/>
        </w:rPr>
        <w:t xml:space="preserve">, the capture histories were expanded to 4, 6, and 11 occasions with the final dummy occasion separating known (planted) </w:t>
      </w:r>
      <w:r w:rsidR="004A3B7F">
        <w:rPr>
          <w:rFonts w:ascii="Times New Roman" w:hAnsi="Times New Roman" w:cs="Times New Roman"/>
        </w:rPr>
        <w:t xml:space="preserve">wild </w:t>
      </w:r>
      <w:r w:rsidRPr="00C35C1E">
        <w:rPr>
          <w:rFonts w:ascii="Times New Roman" w:hAnsi="Times New Roman" w:cs="Times New Roman"/>
        </w:rPr>
        <w:t>turkeys and unknown</w:t>
      </w:r>
      <w:r w:rsidR="004A3B7F">
        <w:rPr>
          <w:rFonts w:ascii="Times New Roman" w:hAnsi="Times New Roman" w:cs="Times New Roman"/>
        </w:rPr>
        <w:t xml:space="preserve"> wild</w:t>
      </w:r>
      <w:r w:rsidRPr="00C35C1E">
        <w:rPr>
          <w:rFonts w:ascii="Times New Roman" w:hAnsi="Times New Roman" w:cs="Times New Roman"/>
        </w:rPr>
        <w:t xml:space="preserve"> turkey</w:t>
      </w:r>
      <w:r w:rsidR="004A3B7F">
        <w:rPr>
          <w:rFonts w:ascii="Times New Roman" w:hAnsi="Times New Roman" w:cs="Times New Roman"/>
        </w:rPr>
        <w:t>s</w:t>
      </w:r>
      <w:r w:rsidRPr="00C35C1E">
        <w:rPr>
          <w:rFonts w:ascii="Times New Roman" w:hAnsi="Times New Roman" w:cs="Times New Roman"/>
        </w:rPr>
        <w:t xml:space="preserve"> as in the two-sample example above. The data and model fitting code are provided in the online appendix. </w:t>
      </w:r>
      <w:r w:rsidR="00F13030" w:rsidRPr="00C35C1E">
        <w:rPr>
          <w:rFonts w:ascii="Times New Roman" w:hAnsi="Times New Roman" w:cs="Times New Roman"/>
        </w:rPr>
        <w:t>We fitted the following 6 models with Huggins (1989,1991)</w:t>
      </w:r>
      <w:r w:rsidR="00C9770B" w:rsidRPr="00C35C1E">
        <w:rPr>
          <w:rFonts w:ascii="Times New Roman" w:hAnsi="Times New Roman" w:cs="Times New Roman"/>
        </w:rPr>
        <w:t xml:space="preserve"> model in MARK</w:t>
      </w:r>
      <w:r w:rsidR="00F13030" w:rsidRPr="00C35C1E">
        <w:rPr>
          <w:rFonts w:ascii="Times New Roman" w:hAnsi="Times New Roman" w:cs="Times New Roman"/>
        </w:rPr>
        <w:t xml:space="preserve">: 1) constant capture probability (~1), 2) time dependent capture probability (~time), 3) time dependence for initial capture probability and an additive recapture effect (~time+c), 4) separate time dependence in initial capture probability and recapture probability (~time+c:time) 5) time dependence plus an additive difference for known </w:t>
      </w:r>
      <w:r w:rsidR="004A3B7F">
        <w:rPr>
          <w:rFonts w:ascii="Times New Roman" w:hAnsi="Times New Roman" w:cs="Times New Roman"/>
        </w:rPr>
        <w:t xml:space="preserve">wild </w:t>
      </w:r>
      <w:r w:rsidR="00F13030" w:rsidRPr="00C35C1E">
        <w:rPr>
          <w:rFonts w:ascii="Times New Roman" w:hAnsi="Times New Roman" w:cs="Times New Roman"/>
        </w:rPr>
        <w:t>turkeys</w:t>
      </w:r>
      <w:r w:rsidR="008E5780" w:rsidRPr="00C35C1E">
        <w:rPr>
          <w:rFonts w:ascii="Times New Roman" w:hAnsi="Times New Roman" w:cs="Times New Roman"/>
        </w:rPr>
        <w:t xml:space="preserve"> (type)</w:t>
      </w:r>
      <w:r w:rsidR="00F13030" w:rsidRPr="00C35C1E">
        <w:rPr>
          <w:rFonts w:ascii="Times New Roman" w:hAnsi="Times New Roman" w:cs="Times New Roman"/>
        </w:rPr>
        <w:t xml:space="preserve"> as described in Griffin et al. (2013) (~time+type), 6) same as model 5 but with interaction of time and type (~time*type). </w:t>
      </w:r>
      <w:r w:rsidR="00C9770B" w:rsidRPr="00C35C1E">
        <w:rPr>
          <w:rFonts w:ascii="Times New Roman" w:hAnsi="Times New Roman" w:cs="Times New Roman"/>
        </w:rPr>
        <w:t xml:space="preserve">Inclusion of the recapture </w:t>
      </w:r>
      <w:r w:rsidRPr="00C35C1E">
        <w:rPr>
          <w:rFonts w:ascii="Times New Roman" w:hAnsi="Times New Roman" w:cs="Times New Roman"/>
        </w:rPr>
        <w:t>probability</w:t>
      </w:r>
      <w:r w:rsidR="00C9770B" w:rsidRPr="00C35C1E">
        <w:rPr>
          <w:rFonts w:ascii="Times New Roman" w:hAnsi="Times New Roman" w:cs="Times New Roman"/>
        </w:rPr>
        <w:t xml:space="preserve"> (c) </w:t>
      </w:r>
      <w:r w:rsidR="008E5780" w:rsidRPr="00C35C1E">
        <w:rPr>
          <w:rFonts w:ascii="Times New Roman" w:hAnsi="Times New Roman" w:cs="Times New Roman"/>
        </w:rPr>
        <w:t>accommodates the residual heterogeneity because the recapture probability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1</m:t>
            </m:r>
          </m:sub>
        </m:sSub>
      </m:oMath>
      <w:r w:rsidR="008E5780" w:rsidRPr="00C35C1E">
        <w:rPr>
          <w:rFonts w:ascii="Times New Roman" w:hAnsi="Times New Roman" w:cs="Times New Roman"/>
        </w:rPr>
        <w:t>) is greater than the initial capture probabilities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008E5780" w:rsidRPr="00C35C1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0</m:t>
            </m:r>
          </m:sub>
        </m:sSub>
      </m:oMath>
      <w:r w:rsidR="008E5780" w:rsidRPr="00C35C1E">
        <w:rPr>
          <w:rFonts w:ascii="Times New Roman" w:hAnsi="Times New Roman" w:cs="Times New Roman"/>
        </w:rPr>
        <w:t>)</w:t>
      </w:r>
      <w:r w:rsidR="00B52E02" w:rsidRPr="00C35C1E">
        <w:rPr>
          <w:rFonts w:ascii="Times New Roman" w:hAnsi="Times New Roman" w:cs="Times New Roman"/>
        </w:rPr>
        <w:t xml:space="preserve">. </w:t>
      </w:r>
      <w:r w:rsidR="00A906AF" w:rsidRPr="00C35C1E">
        <w:rPr>
          <w:rFonts w:ascii="Times New Roman" w:hAnsi="Times New Roman" w:cs="Times New Roman"/>
        </w:rPr>
        <w:t>Models 3 and 4 are labelled as M</w:t>
      </w:r>
      <w:r w:rsidR="00A906AF" w:rsidRPr="00C35C1E">
        <w:rPr>
          <w:rFonts w:ascii="Times New Roman" w:hAnsi="Times New Roman" w:cs="Times New Roman"/>
          <w:vertAlign w:val="subscript"/>
        </w:rPr>
        <w:t>R</w:t>
      </w:r>
      <w:r w:rsidR="00A906AF" w:rsidRPr="00C35C1E">
        <w:rPr>
          <w:rFonts w:ascii="Times New Roman" w:hAnsi="Times New Roman" w:cs="Times New Roman"/>
        </w:rPr>
        <w:t xml:space="preserve"> and model 5 as M</w:t>
      </w:r>
      <w:r w:rsidR="00A906AF" w:rsidRPr="00C35C1E">
        <w:rPr>
          <w:rFonts w:ascii="Times New Roman" w:hAnsi="Times New Roman" w:cs="Times New Roman"/>
          <w:vertAlign w:val="subscript"/>
        </w:rPr>
        <w:t>H</w:t>
      </w:r>
      <w:r w:rsidR="00A906AF" w:rsidRPr="00C35C1E">
        <w:rPr>
          <w:rFonts w:ascii="Times New Roman" w:hAnsi="Times New Roman" w:cs="Times New Roman"/>
        </w:rPr>
        <w:t xml:space="preserve"> in Hennig et al (2022)</w:t>
      </w:r>
      <w:r w:rsidR="00B52E02" w:rsidRPr="00C35C1E">
        <w:rPr>
          <w:rFonts w:ascii="Times New Roman" w:hAnsi="Times New Roman" w:cs="Times New Roman"/>
        </w:rPr>
        <w:t xml:space="preserve">. </w:t>
      </w:r>
      <w:r w:rsidR="009C7F7D" w:rsidRPr="00C35C1E">
        <w:rPr>
          <w:rFonts w:ascii="Times New Roman" w:hAnsi="Times New Roman" w:cs="Times New Roman"/>
        </w:rPr>
        <w:t xml:space="preserve">Models 1 and 2 are </w:t>
      </w:r>
      <w:r w:rsidR="00A906AF" w:rsidRPr="00C35C1E">
        <w:rPr>
          <w:rFonts w:ascii="Times New Roman" w:hAnsi="Times New Roman" w:cs="Times New Roman"/>
        </w:rPr>
        <w:t xml:space="preserve">similar but </w:t>
      </w:r>
      <w:r w:rsidR="009C7F7D" w:rsidRPr="00C35C1E">
        <w:rPr>
          <w:rFonts w:ascii="Times New Roman" w:hAnsi="Times New Roman" w:cs="Times New Roman"/>
        </w:rPr>
        <w:t>not the same as models fitted in Buckley et al</w:t>
      </w:r>
      <w:r w:rsidR="008E5780" w:rsidRPr="00C35C1E">
        <w:rPr>
          <w:rFonts w:ascii="Times New Roman" w:hAnsi="Times New Roman" w:cs="Times New Roman"/>
        </w:rPr>
        <w:t xml:space="preserve">. </w:t>
      </w:r>
      <w:r w:rsidR="009C7F7D" w:rsidRPr="00C35C1E">
        <w:rPr>
          <w:rFonts w:ascii="Times New Roman" w:hAnsi="Times New Roman" w:cs="Times New Roman"/>
        </w:rPr>
        <w:t xml:space="preserve">(in press) and the estimates are higher because the 26 known birds are included in the estimate without error. </w:t>
      </w:r>
      <w:r w:rsidR="00F13030" w:rsidRPr="00C35C1E">
        <w:rPr>
          <w:rFonts w:ascii="Times New Roman" w:hAnsi="Times New Roman" w:cs="Times New Roman"/>
        </w:rPr>
        <w:t xml:space="preserve">We expected models 3 and 4 to be the best models based on the experience of Hennig et al. (2022) and our understanding of </w:t>
      </w:r>
      <w:r w:rsidR="004A3B7F">
        <w:rPr>
          <w:rFonts w:ascii="Times New Roman" w:hAnsi="Times New Roman" w:cs="Times New Roman"/>
        </w:rPr>
        <w:t xml:space="preserve">how </w:t>
      </w:r>
      <w:r w:rsidR="00F13030" w:rsidRPr="00C35C1E">
        <w:rPr>
          <w:rFonts w:ascii="Times New Roman" w:hAnsi="Times New Roman" w:cs="Times New Roman"/>
        </w:rPr>
        <w:t xml:space="preserve">heterogeneity </w:t>
      </w:r>
      <w:r w:rsidR="004A3B7F">
        <w:rPr>
          <w:rFonts w:ascii="Times New Roman" w:hAnsi="Times New Roman" w:cs="Times New Roman"/>
        </w:rPr>
        <w:t xml:space="preserve">operates as </w:t>
      </w:r>
      <w:r w:rsidR="00F13030" w:rsidRPr="00C35C1E">
        <w:rPr>
          <w:rFonts w:ascii="Times New Roman" w:hAnsi="Times New Roman" w:cs="Times New Roman"/>
        </w:rPr>
        <w:t xml:space="preserve">explained </w:t>
      </w:r>
      <w:r w:rsidR="004A3B7F">
        <w:rPr>
          <w:rFonts w:ascii="Times New Roman" w:hAnsi="Times New Roman" w:cs="Times New Roman"/>
        </w:rPr>
        <w:t>previously</w:t>
      </w:r>
      <w:r w:rsidR="00F13030" w:rsidRPr="00C35C1E">
        <w:rPr>
          <w:rFonts w:ascii="Times New Roman" w:hAnsi="Times New Roman" w:cs="Times New Roman"/>
        </w:rPr>
        <w:t xml:space="preserve">. </w:t>
      </w:r>
    </w:p>
    <w:p w14:paraId="2232B84D" w14:textId="0B153403" w:rsidR="006567C8" w:rsidRPr="00C35C1E" w:rsidRDefault="00401004" w:rsidP="006567C8">
      <w:pPr>
        <w:pStyle w:val="BodyText"/>
        <w:rPr>
          <w:rFonts w:ascii="Times New Roman" w:hAnsi="Times New Roman" w:cs="Times New Roman"/>
        </w:rPr>
      </w:pPr>
      <w:r w:rsidRPr="00C35C1E">
        <w:rPr>
          <w:rFonts w:ascii="Times New Roman" w:hAnsi="Times New Roman" w:cs="Times New Roman"/>
        </w:rPr>
        <w:lastRenderedPageBreak/>
        <w:t xml:space="preserve">For the </w:t>
      </w:r>
      <w:r w:rsidR="00C9770B" w:rsidRPr="00C35C1E">
        <w:rPr>
          <w:rFonts w:ascii="Times New Roman" w:hAnsi="Times New Roman" w:cs="Times New Roman"/>
        </w:rPr>
        <w:t>3-occasion</w:t>
      </w:r>
      <w:r w:rsidRPr="00C35C1E">
        <w:rPr>
          <w:rFonts w:ascii="Times New Roman" w:hAnsi="Times New Roman" w:cs="Times New Roman"/>
        </w:rPr>
        <w:t xml:space="preserve"> capture history, the 95% confidence intervals only included the known value for models 3 and 4 (Figure 1)</w:t>
      </w:r>
      <w:r w:rsidR="00B52E02" w:rsidRPr="00C35C1E">
        <w:rPr>
          <w:rFonts w:ascii="Times New Roman" w:hAnsi="Times New Roman" w:cs="Times New Roman"/>
        </w:rPr>
        <w:t xml:space="preserve">. </w:t>
      </w:r>
      <w:r w:rsidR="00F13030" w:rsidRPr="00C35C1E">
        <w:rPr>
          <w:rFonts w:ascii="Times New Roman" w:hAnsi="Times New Roman" w:cs="Times New Roman"/>
        </w:rPr>
        <w:t xml:space="preserve">For each of the 3,5,10 capture occasion analyses (Tables </w:t>
      </w:r>
      <w:r w:rsidR="00057C4F">
        <w:rPr>
          <w:rFonts w:ascii="Times New Roman" w:hAnsi="Times New Roman" w:cs="Times New Roman"/>
        </w:rPr>
        <w:t>7</w:t>
      </w:r>
      <w:r w:rsidR="002E79E4" w:rsidRPr="00C35C1E">
        <w:rPr>
          <w:rFonts w:ascii="Times New Roman" w:hAnsi="Times New Roman" w:cs="Times New Roman"/>
        </w:rPr>
        <w:t>-</w:t>
      </w:r>
      <w:r w:rsidR="00057C4F">
        <w:rPr>
          <w:rFonts w:ascii="Times New Roman" w:hAnsi="Times New Roman" w:cs="Times New Roman"/>
        </w:rPr>
        <w:t>9</w:t>
      </w:r>
      <w:r w:rsidR="00F13030" w:rsidRPr="00C35C1E">
        <w:rPr>
          <w:rFonts w:ascii="Times New Roman" w:hAnsi="Times New Roman" w:cs="Times New Roman"/>
        </w:rPr>
        <w:t xml:space="preserve">) models 3 and 4 were clearly the best models with </w:t>
      </w:r>
      <w:r w:rsidR="00F13030" w:rsidRPr="00C35C1E">
        <w:rPr>
          <w:rStyle w:val="VerbatimChar"/>
          <w:rFonts w:ascii="Times New Roman" w:hAnsi="Times New Roman" w:cs="Times New Roman"/>
          <w:sz w:val="24"/>
        </w:rPr>
        <w:t>95</w:t>
      </w:r>
      <w:r w:rsidR="00F13030" w:rsidRPr="00C35C1E">
        <w:rPr>
          <w:rFonts w:ascii="Times New Roman" w:hAnsi="Times New Roman" w:cs="Times New Roman"/>
        </w:rPr>
        <w:t xml:space="preserve">, </w:t>
      </w:r>
      <w:r w:rsidR="00F13030" w:rsidRPr="00C35C1E">
        <w:rPr>
          <w:rStyle w:val="VerbatimChar"/>
          <w:rFonts w:ascii="Times New Roman" w:hAnsi="Times New Roman" w:cs="Times New Roman"/>
          <w:sz w:val="24"/>
        </w:rPr>
        <w:t>81</w:t>
      </w:r>
      <w:r w:rsidR="00F13030" w:rsidRPr="00C35C1E">
        <w:rPr>
          <w:rFonts w:ascii="Times New Roman" w:hAnsi="Times New Roman" w:cs="Times New Roman"/>
        </w:rPr>
        <w:t xml:space="preserve">, and </w:t>
      </w:r>
      <w:r w:rsidR="00F13030" w:rsidRPr="00C35C1E">
        <w:rPr>
          <w:rStyle w:val="VerbatimChar"/>
          <w:rFonts w:ascii="Times New Roman" w:hAnsi="Times New Roman" w:cs="Times New Roman"/>
          <w:sz w:val="24"/>
        </w:rPr>
        <w:t>100</w:t>
      </w:r>
      <w:r w:rsidR="00F13030" w:rsidRPr="00C35C1E">
        <w:rPr>
          <w:rFonts w:ascii="Times New Roman" w:hAnsi="Times New Roman" w:cs="Times New Roman"/>
        </w:rPr>
        <w:t xml:space="preserve"> percent of the model weight respectively.</w:t>
      </w:r>
      <w:r w:rsidR="00C9770B" w:rsidRPr="00C35C1E">
        <w:rPr>
          <w:rFonts w:ascii="Times New Roman" w:hAnsi="Times New Roman" w:cs="Times New Roman"/>
        </w:rPr>
        <w:t xml:space="preserve"> </w:t>
      </w:r>
      <w:r w:rsidR="006567C8" w:rsidRPr="00C35C1E">
        <w:rPr>
          <w:rFonts w:ascii="Times New Roman" w:hAnsi="Times New Roman" w:cs="Times New Roman"/>
        </w:rPr>
        <w:t xml:space="preserve">We computed model averaged estimates of abundance (Table </w:t>
      </w:r>
      <w:r w:rsidR="00057C4F">
        <w:rPr>
          <w:rFonts w:ascii="Times New Roman" w:hAnsi="Times New Roman" w:cs="Times New Roman"/>
        </w:rPr>
        <w:t>10)</w:t>
      </w:r>
      <w:r w:rsidR="006567C8" w:rsidRPr="00C35C1E">
        <w:rPr>
          <w:rFonts w:ascii="Times New Roman" w:hAnsi="Times New Roman" w:cs="Times New Roman"/>
        </w:rPr>
        <w:t>, the standard error and 95% log-normal confidence intervals for the 3, 5 and 10 occasion analysis. For 5 occasions the estimate is lower because of the weight assigned to models 5 and 6 which will tend to underestimate abundance.</w:t>
      </w:r>
    </w:p>
    <w:p w14:paraId="6F94808B" w14:textId="77777777" w:rsidR="006567C8" w:rsidRPr="00C35C1E" w:rsidRDefault="006567C8">
      <w:pPr>
        <w:rPr>
          <w:rFonts w:ascii="Times New Roman" w:hAnsi="Times New Roman" w:cs="Times New Roman"/>
        </w:rPr>
      </w:pPr>
      <w:r w:rsidRPr="00C35C1E">
        <w:rPr>
          <w:rFonts w:ascii="Times New Roman" w:hAnsi="Times New Roman" w:cs="Times New Roman"/>
        </w:rPr>
        <w:br w:type="page"/>
      </w:r>
    </w:p>
    <w:p w14:paraId="3E5522E3" w14:textId="152E8C44" w:rsidR="006567C8" w:rsidRPr="00C35C1E" w:rsidRDefault="00057C4F" w:rsidP="006567C8">
      <w:pPr>
        <w:pStyle w:val="BodyText"/>
        <w:rPr>
          <w:rFonts w:ascii="Times New Roman" w:hAnsi="Times New Roman" w:cs="Times New Roman"/>
        </w:rPr>
      </w:pPr>
      <w:r>
        <w:rPr>
          <w:rFonts w:ascii="Times New Roman" w:hAnsi="Times New Roman" w:cs="Times New Roman"/>
        </w:rPr>
        <w:lastRenderedPageBreak/>
        <w:t>DISCUSSION</w:t>
      </w:r>
    </w:p>
    <w:p w14:paraId="411839FC" w14:textId="4F904EA4" w:rsidR="00027F3E" w:rsidRDefault="005323DC" w:rsidP="00027F3E">
      <w:pPr>
        <w:pStyle w:val="PlainText"/>
        <w:rPr>
          <w:rFonts w:ascii="Times New Roman" w:hAnsi="Times New Roman" w:cs="Times New Roman"/>
          <w:sz w:val="24"/>
          <w:szCs w:val="24"/>
        </w:rPr>
      </w:pPr>
      <w:r>
        <w:rPr>
          <w:rFonts w:ascii="Times New Roman" w:hAnsi="Times New Roman" w:cs="Times New Roman"/>
          <w:sz w:val="24"/>
          <w:szCs w:val="24"/>
        </w:rPr>
        <w:t>Addressing heterogeneity in the detection process of wildlife abundance estimation has and remains an important for</w:t>
      </w:r>
      <w:r w:rsidR="0020021B">
        <w:rPr>
          <w:rFonts w:ascii="Times New Roman" w:hAnsi="Times New Roman" w:cs="Times New Roman"/>
          <w:sz w:val="24"/>
          <w:szCs w:val="24"/>
        </w:rPr>
        <w:t xml:space="preserve"> furthering our understanding</w:t>
      </w:r>
      <w:r w:rsidR="00841ACB">
        <w:rPr>
          <w:rFonts w:ascii="Times New Roman" w:hAnsi="Times New Roman" w:cs="Times New Roman"/>
          <w:sz w:val="24"/>
          <w:szCs w:val="24"/>
        </w:rPr>
        <w:t xml:space="preserve"> of</w:t>
      </w:r>
      <w:r w:rsidR="0020021B">
        <w:rPr>
          <w:rFonts w:ascii="Times New Roman" w:hAnsi="Times New Roman" w:cs="Times New Roman"/>
          <w:sz w:val="24"/>
          <w:szCs w:val="24"/>
        </w:rPr>
        <w:t xml:space="preserve"> </w:t>
      </w:r>
      <w:r>
        <w:rPr>
          <w:rFonts w:ascii="Times New Roman" w:hAnsi="Times New Roman" w:cs="Times New Roman"/>
          <w:sz w:val="24"/>
          <w:szCs w:val="24"/>
        </w:rPr>
        <w:t xml:space="preserve">terrestrial and aquatic </w:t>
      </w:r>
      <w:r w:rsidR="0020021B">
        <w:rPr>
          <w:rFonts w:ascii="Times New Roman" w:hAnsi="Times New Roman" w:cs="Times New Roman"/>
          <w:sz w:val="24"/>
          <w:szCs w:val="24"/>
        </w:rPr>
        <w:t>populations</w:t>
      </w:r>
      <w:r w:rsidR="00B52E02">
        <w:rPr>
          <w:rFonts w:ascii="Times New Roman" w:hAnsi="Times New Roman" w:cs="Times New Roman"/>
          <w:sz w:val="24"/>
          <w:szCs w:val="24"/>
        </w:rPr>
        <w:t xml:space="preserve">. </w:t>
      </w:r>
      <w:r>
        <w:rPr>
          <w:rFonts w:ascii="Times New Roman" w:hAnsi="Times New Roman" w:cs="Times New Roman"/>
          <w:sz w:val="24"/>
          <w:szCs w:val="24"/>
        </w:rPr>
        <w:t xml:space="preserve">As such, </w:t>
      </w:r>
      <w:r w:rsidR="00422DE4">
        <w:rPr>
          <w:rFonts w:ascii="Times New Roman" w:hAnsi="Times New Roman" w:cs="Times New Roman"/>
          <w:sz w:val="24"/>
          <w:szCs w:val="24"/>
        </w:rPr>
        <w:t xml:space="preserve">methodological advances in wildlife abundance estimation have </w:t>
      </w:r>
      <w:r>
        <w:rPr>
          <w:rFonts w:ascii="Times New Roman" w:hAnsi="Times New Roman" w:cs="Times New Roman"/>
          <w:sz w:val="24"/>
          <w:szCs w:val="24"/>
        </w:rPr>
        <w:t xml:space="preserve">focused on </w:t>
      </w:r>
      <w:r w:rsidR="00422DE4">
        <w:rPr>
          <w:rFonts w:ascii="Times New Roman" w:hAnsi="Times New Roman" w:cs="Times New Roman"/>
          <w:sz w:val="24"/>
          <w:szCs w:val="24"/>
        </w:rPr>
        <w:t>increas</w:t>
      </w:r>
      <w:r>
        <w:rPr>
          <w:rFonts w:ascii="Times New Roman" w:hAnsi="Times New Roman" w:cs="Times New Roman"/>
          <w:sz w:val="24"/>
          <w:szCs w:val="24"/>
        </w:rPr>
        <w:t>ing prediction</w:t>
      </w:r>
      <w:r w:rsidR="00422DE4">
        <w:rPr>
          <w:rFonts w:ascii="Times New Roman" w:hAnsi="Times New Roman" w:cs="Times New Roman"/>
          <w:sz w:val="24"/>
          <w:szCs w:val="24"/>
        </w:rPr>
        <w:t xml:space="preserve"> accuracy or reduc</w:t>
      </w:r>
      <w:r>
        <w:rPr>
          <w:rFonts w:ascii="Times New Roman" w:hAnsi="Times New Roman" w:cs="Times New Roman"/>
          <w:sz w:val="24"/>
          <w:szCs w:val="24"/>
        </w:rPr>
        <w:t>ing estimated</w:t>
      </w:r>
      <w:r w:rsidR="00422DE4">
        <w:rPr>
          <w:rFonts w:ascii="Times New Roman" w:hAnsi="Times New Roman" w:cs="Times New Roman"/>
          <w:sz w:val="24"/>
          <w:szCs w:val="24"/>
        </w:rPr>
        <w:t xml:space="preserve"> biased relative to previous methods</w:t>
      </w:r>
      <w:r w:rsidR="00B52E02">
        <w:rPr>
          <w:rFonts w:ascii="Times New Roman" w:hAnsi="Times New Roman" w:cs="Times New Roman"/>
          <w:sz w:val="24"/>
          <w:szCs w:val="24"/>
        </w:rPr>
        <w:t xml:space="preserve">. </w:t>
      </w:r>
      <w:r w:rsidR="0020021B">
        <w:rPr>
          <w:rFonts w:ascii="Times New Roman" w:hAnsi="Times New Roman" w:cs="Times New Roman"/>
          <w:sz w:val="24"/>
          <w:szCs w:val="24"/>
        </w:rPr>
        <w:t>However, u</w:t>
      </w:r>
      <w:r>
        <w:rPr>
          <w:rFonts w:ascii="Times New Roman" w:hAnsi="Times New Roman" w:cs="Times New Roman"/>
          <w:sz w:val="24"/>
          <w:szCs w:val="24"/>
        </w:rPr>
        <w:t>nderlying many advances in estimation methods are assumptions</w:t>
      </w:r>
      <w:r w:rsidR="00B21022">
        <w:rPr>
          <w:rFonts w:ascii="Times New Roman" w:hAnsi="Times New Roman" w:cs="Times New Roman"/>
          <w:sz w:val="24"/>
          <w:szCs w:val="24"/>
        </w:rPr>
        <w:t xml:space="preserve"> regarding independence, and how to address</w:t>
      </w:r>
      <w:r w:rsidR="0020021B">
        <w:rPr>
          <w:rFonts w:ascii="Times New Roman" w:hAnsi="Times New Roman" w:cs="Times New Roman"/>
          <w:sz w:val="24"/>
          <w:szCs w:val="24"/>
        </w:rPr>
        <w:t xml:space="preserve"> the</w:t>
      </w:r>
      <w:r w:rsidR="00B21022">
        <w:rPr>
          <w:rFonts w:ascii="Times New Roman" w:hAnsi="Times New Roman" w:cs="Times New Roman"/>
          <w:sz w:val="24"/>
          <w:szCs w:val="24"/>
        </w:rPr>
        <w:t xml:space="preserve"> lack of independence, w</w:t>
      </w:r>
      <w:r>
        <w:rPr>
          <w:rFonts w:ascii="Times New Roman" w:hAnsi="Times New Roman" w:cs="Times New Roman"/>
          <w:sz w:val="24"/>
          <w:szCs w:val="24"/>
        </w:rPr>
        <w:t>ithin the detection process</w:t>
      </w:r>
      <w:r w:rsidR="00B52E02">
        <w:rPr>
          <w:rFonts w:ascii="Times New Roman" w:hAnsi="Times New Roman" w:cs="Times New Roman"/>
          <w:sz w:val="24"/>
          <w:szCs w:val="24"/>
        </w:rPr>
        <w:t xml:space="preserve">. </w:t>
      </w:r>
      <w:r w:rsidR="00C00899">
        <w:rPr>
          <w:rFonts w:ascii="Times New Roman" w:hAnsi="Times New Roman" w:cs="Times New Roman"/>
          <w:sz w:val="24"/>
          <w:szCs w:val="24"/>
        </w:rPr>
        <w:t xml:space="preserve">As such, the impetus for our work herein was to further understanding of the impacts of residual heterogeneity on mark-recapture based abundance estimation methods. </w:t>
      </w:r>
      <w:r w:rsidR="0020021B">
        <w:rPr>
          <w:rFonts w:ascii="Times New Roman" w:hAnsi="Times New Roman" w:cs="Times New Roman"/>
          <w:sz w:val="24"/>
          <w:szCs w:val="24"/>
        </w:rPr>
        <w:t xml:space="preserve">Mark-recapture analysis, widely applied in various forms, can be impacted by violations of statistical dependence (e.g., heterogeneity) in the detection process in situations where the </w:t>
      </w:r>
      <w:r w:rsidR="008901F5">
        <w:rPr>
          <w:rFonts w:ascii="Times New Roman" w:hAnsi="Times New Roman" w:cs="Times New Roman"/>
          <w:sz w:val="24"/>
          <w:szCs w:val="24"/>
        </w:rPr>
        <w:t>sampling process is independent between observers or sampling periods (Laake et al. 2011).</w:t>
      </w:r>
      <w:r w:rsidR="00841ACB">
        <w:rPr>
          <w:rFonts w:ascii="Times New Roman" w:hAnsi="Times New Roman" w:cs="Times New Roman"/>
          <w:sz w:val="24"/>
          <w:szCs w:val="24"/>
        </w:rPr>
        <w:t xml:space="preserve"> Consider, for example, </w:t>
      </w:r>
      <w:r w:rsidR="008901F5">
        <w:rPr>
          <w:rFonts w:ascii="Times New Roman" w:hAnsi="Times New Roman" w:cs="Times New Roman"/>
          <w:sz w:val="24"/>
          <w:szCs w:val="24"/>
        </w:rPr>
        <w:t xml:space="preserve">double observer point count surveys as </w:t>
      </w:r>
      <w:del w:id="180" w:author="Collier, Bret" w:date="2023-04-10T13:52:00Z">
        <w:r w:rsidR="008901F5" w:rsidDel="00E561C6">
          <w:rPr>
            <w:rFonts w:ascii="Times New Roman" w:hAnsi="Times New Roman" w:cs="Times New Roman"/>
            <w:sz w:val="24"/>
            <w:szCs w:val="24"/>
          </w:rPr>
          <w:delText xml:space="preserve">detailed </w:delText>
        </w:r>
      </w:del>
      <w:ins w:id="181" w:author="Collier, Bret" w:date="2023-04-10T13:52:00Z">
        <w:r w:rsidR="00E561C6">
          <w:rPr>
            <w:rFonts w:ascii="Times New Roman" w:hAnsi="Times New Roman" w:cs="Times New Roman"/>
            <w:sz w:val="24"/>
            <w:szCs w:val="24"/>
          </w:rPr>
          <w:t>outlined</w:t>
        </w:r>
        <w:r w:rsidR="00E561C6">
          <w:rPr>
            <w:rFonts w:ascii="Times New Roman" w:hAnsi="Times New Roman" w:cs="Times New Roman"/>
            <w:sz w:val="24"/>
            <w:szCs w:val="24"/>
          </w:rPr>
          <w:t xml:space="preserve"> </w:t>
        </w:r>
      </w:ins>
      <w:r w:rsidR="008901F5">
        <w:rPr>
          <w:rFonts w:ascii="Times New Roman" w:hAnsi="Times New Roman" w:cs="Times New Roman"/>
          <w:sz w:val="24"/>
          <w:szCs w:val="24"/>
        </w:rPr>
        <w:t xml:space="preserve">by </w:t>
      </w:r>
      <w:commentRangeStart w:id="182"/>
      <w:commentRangeStart w:id="183"/>
      <w:commentRangeStart w:id="184"/>
      <w:r w:rsidR="008901F5">
        <w:rPr>
          <w:rFonts w:ascii="Times New Roman" w:hAnsi="Times New Roman" w:cs="Times New Roman"/>
          <w:sz w:val="24"/>
          <w:szCs w:val="24"/>
        </w:rPr>
        <w:t>Nichol</w:t>
      </w:r>
      <w:del w:id="185" w:author="Jeff Laake" w:date="2023-04-06T10:54:00Z">
        <w:r w:rsidR="008901F5" w:rsidDel="002E710D">
          <w:rPr>
            <w:rFonts w:ascii="Times New Roman" w:hAnsi="Times New Roman" w:cs="Times New Roman"/>
            <w:sz w:val="24"/>
            <w:szCs w:val="24"/>
          </w:rPr>
          <w:delText>’</w:delText>
        </w:r>
      </w:del>
      <w:r w:rsidR="008901F5">
        <w:rPr>
          <w:rFonts w:ascii="Times New Roman" w:hAnsi="Times New Roman" w:cs="Times New Roman"/>
          <w:sz w:val="24"/>
          <w:szCs w:val="24"/>
        </w:rPr>
        <w:t>s et al. (2000)</w:t>
      </w:r>
      <w:ins w:id="186" w:author="Collier, Bret" w:date="2023-04-10T13:46:00Z">
        <w:r w:rsidR="0077789A">
          <w:rPr>
            <w:rFonts w:ascii="Times New Roman" w:hAnsi="Times New Roman" w:cs="Times New Roman"/>
            <w:sz w:val="24"/>
            <w:szCs w:val="24"/>
          </w:rPr>
          <w:t>. Double observer</w:t>
        </w:r>
      </w:ins>
      <w:ins w:id="187" w:author="Collier, Bret" w:date="2023-04-10T13:47:00Z">
        <w:r w:rsidR="0077789A">
          <w:rPr>
            <w:rFonts w:ascii="Times New Roman" w:hAnsi="Times New Roman" w:cs="Times New Roman"/>
            <w:sz w:val="24"/>
            <w:szCs w:val="24"/>
          </w:rPr>
          <w:t xml:space="preserve"> (and similar)</w:t>
        </w:r>
      </w:ins>
      <w:ins w:id="188" w:author="Collier, Bret" w:date="2023-04-10T13:46:00Z">
        <w:r w:rsidR="0077789A">
          <w:rPr>
            <w:rFonts w:ascii="Times New Roman" w:hAnsi="Times New Roman" w:cs="Times New Roman"/>
            <w:sz w:val="24"/>
            <w:szCs w:val="24"/>
          </w:rPr>
          <w:t xml:space="preserve"> methods are </w:t>
        </w:r>
      </w:ins>
      <w:ins w:id="189" w:author="Collier, Bret" w:date="2023-04-10T13:47:00Z">
        <w:r w:rsidR="0077789A">
          <w:rPr>
            <w:rFonts w:ascii="Times New Roman" w:hAnsi="Times New Roman" w:cs="Times New Roman"/>
            <w:sz w:val="24"/>
            <w:szCs w:val="24"/>
          </w:rPr>
          <w:t>ubiquitous</w:t>
        </w:r>
      </w:ins>
      <w:ins w:id="190" w:author="Collier, Bret" w:date="2023-04-10T13:46:00Z">
        <w:r w:rsidR="0077789A">
          <w:rPr>
            <w:rFonts w:ascii="Times New Roman" w:hAnsi="Times New Roman" w:cs="Times New Roman"/>
            <w:sz w:val="24"/>
            <w:szCs w:val="24"/>
          </w:rPr>
          <w:t xml:space="preserve"> </w:t>
        </w:r>
      </w:ins>
      <w:ins w:id="191" w:author="Collier, Bret" w:date="2023-04-10T13:47:00Z">
        <w:r w:rsidR="0077789A">
          <w:rPr>
            <w:rFonts w:ascii="Times New Roman" w:hAnsi="Times New Roman" w:cs="Times New Roman"/>
            <w:sz w:val="24"/>
            <w:szCs w:val="24"/>
          </w:rPr>
          <w:t>in avian</w:t>
        </w:r>
      </w:ins>
      <w:ins w:id="192" w:author="Collier, Bret" w:date="2023-04-10T14:22:00Z">
        <w:r w:rsidR="0009391B">
          <w:rPr>
            <w:rFonts w:ascii="Times New Roman" w:hAnsi="Times New Roman" w:cs="Times New Roman"/>
            <w:sz w:val="24"/>
            <w:szCs w:val="24"/>
          </w:rPr>
          <w:t xml:space="preserve"> and terrestrial</w:t>
        </w:r>
      </w:ins>
      <w:ins w:id="193" w:author="Collier, Bret" w:date="2023-04-10T13:47:00Z">
        <w:r w:rsidR="0077789A">
          <w:rPr>
            <w:rFonts w:ascii="Times New Roman" w:hAnsi="Times New Roman" w:cs="Times New Roman"/>
            <w:sz w:val="24"/>
            <w:szCs w:val="24"/>
          </w:rPr>
          <w:t xml:space="preserve"> ecology</w:t>
        </w:r>
      </w:ins>
      <w:ins w:id="194" w:author="Collier, Bret" w:date="2023-04-10T13:53:00Z">
        <w:r w:rsidR="00E561C6">
          <w:rPr>
            <w:rFonts w:ascii="Times New Roman" w:hAnsi="Times New Roman" w:cs="Times New Roman"/>
            <w:sz w:val="24"/>
            <w:szCs w:val="24"/>
          </w:rPr>
          <w:t>,</w:t>
        </w:r>
      </w:ins>
      <w:ins w:id="195" w:author="Collier, Bret" w:date="2023-04-10T13:47:00Z">
        <w:r w:rsidR="0077789A">
          <w:rPr>
            <w:rFonts w:ascii="Times New Roman" w:hAnsi="Times New Roman" w:cs="Times New Roman"/>
            <w:sz w:val="24"/>
            <w:szCs w:val="24"/>
          </w:rPr>
          <w:t xml:space="preserve"> widely </w:t>
        </w:r>
      </w:ins>
      <w:del w:id="196" w:author="Collier, Bret" w:date="2023-04-10T13:47:00Z">
        <w:r w:rsidR="00841ACB" w:rsidDel="0077789A">
          <w:rPr>
            <w:rFonts w:ascii="Times New Roman" w:hAnsi="Times New Roman" w:cs="Times New Roman"/>
            <w:sz w:val="24"/>
            <w:szCs w:val="24"/>
          </w:rPr>
          <w:delText xml:space="preserve"> </w:delText>
        </w:r>
      </w:del>
      <w:commentRangeEnd w:id="182"/>
      <w:r w:rsidR="00A85CEB">
        <w:rPr>
          <w:rStyle w:val="CommentReference"/>
          <w:rFonts w:asciiTheme="minorHAnsi" w:hAnsiTheme="minorHAnsi"/>
        </w:rPr>
        <w:commentReference w:id="182"/>
      </w:r>
      <w:commentRangeEnd w:id="183"/>
      <w:r w:rsidR="002E710D">
        <w:rPr>
          <w:rStyle w:val="CommentReference"/>
          <w:rFonts w:asciiTheme="minorHAnsi" w:hAnsiTheme="minorHAnsi"/>
        </w:rPr>
        <w:commentReference w:id="183"/>
      </w:r>
      <w:commentRangeEnd w:id="184"/>
      <w:r w:rsidR="000B2D30">
        <w:rPr>
          <w:rStyle w:val="CommentReference"/>
          <w:rFonts w:asciiTheme="minorHAnsi" w:hAnsiTheme="minorHAnsi"/>
        </w:rPr>
        <w:commentReference w:id="184"/>
      </w:r>
      <w:del w:id="197" w:author="Collier, Bret" w:date="2023-04-10T13:47:00Z">
        <w:r w:rsidR="00841ACB" w:rsidDel="0077789A">
          <w:rPr>
            <w:rFonts w:ascii="Times New Roman" w:hAnsi="Times New Roman" w:cs="Times New Roman"/>
            <w:sz w:val="24"/>
            <w:szCs w:val="24"/>
          </w:rPr>
          <w:delText>which</w:delText>
        </w:r>
        <w:r w:rsidR="008901F5" w:rsidDel="0077789A">
          <w:rPr>
            <w:rFonts w:ascii="Times New Roman" w:hAnsi="Times New Roman" w:cs="Times New Roman"/>
            <w:sz w:val="24"/>
            <w:szCs w:val="24"/>
          </w:rPr>
          <w:delText xml:space="preserve"> are regularly </w:delText>
        </w:r>
      </w:del>
      <w:r w:rsidR="008901F5">
        <w:rPr>
          <w:rFonts w:ascii="Times New Roman" w:hAnsi="Times New Roman" w:cs="Times New Roman"/>
          <w:sz w:val="24"/>
          <w:szCs w:val="24"/>
        </w:rPr>
        <w:t>implemented</w:t>
      </w:r>
      <w:ins w:id="198" w:author="Collier, Bret" w:date="2023-04-10T13:53:00Z">
        <w:r w:rsidR="00E561C6">
          <w:rPr>
            <w:rFonts w:ascii="Times New Roman" w:hAnsi="Times New Roman" w:cs="Times New Roman"/>
            <w:sz w:val="24"/>
            <w:szCs w:val="24"/>
          </w:rPr>
          <w:t>,</w:t>
        </w:r>
      </w:ins>
      <w:r w:rsidR="00ED3A47">
        <w:rPr>
          <w:rFonts w:ascii="Times New Roman" w:hAnsi="Times New Roman" w:cs="Times New Roman"/>
          <w:sz w:val="24"/>
          <w:szCs w:val="24"/>
        </w:rPr>
        <w:t xml:space="preserve"> </w:t>
      </w:r>
      <w:del w:id="199" w:author="Collier, Bret" w:date="2023-04-10T13:47:00Z">
        <w:r w:rsidR="00ED3A47" w:rsidDel="0077789A">
          <w:rPr>
            <w:rFonts w:ascii="Times New Roman" w:hAnsi="Times New Roman" w:cs="Times New Roman"/>
            <w:sz w:val="24"/>
            <w:szCs w:val="24"/>
          </w:rPr>
          <w:delText>in various forms</w:delText>
        </w:r>
        <w:r w:rsidR="008901F5" w:rsidDel="0077789A">
          <w:rPr>
            <w:rFonts w:ascii="Times New Roman" w:hAnsi="Times New Roman" w:cs="Times New Roman"/>
            <w:sz w:val="24"/>
            <w:szCs w:val="24"/>
          </w:rPr>
          <w:delText xml:space="preserve"> and </w:delText>
        </w:r>
        <w:r w:rsidR="00841ACB" w:rsidDel="0077789A">
          <w:rPr>
            <w:rFonts w:ascii="Times New Roman" w:hAnsi="Times New Roman" w:cs="Times New Roman"/>
            <w:sz w:val="24"/>
            <w:szCs w:val="24"/>
          </w:rPr>
          <w:delText>widely</w:delText>
        </w:r>
      </w:del>
      <w:ins w:id="200" w:author="Collier, Bret" w:date="2023-04-10T13:47:00Z">
        <w:r w:rsidR="0077789A">
          <w:rPr>
            <w:rFonts w:ascii="Times New Roman" w:hAnsi="Times New Roman" w:cs="Times New Roman"/>
            <w:sz w:val="24"/>
            <w:szCs w:val="24"/>
          </w:rPr>
          <w:t>and</w:t>
        </w:r>
      </w:ins>
      <w:r w:rsidR="00841ACB">
        <w:rPr>
          <w:rFonts w:ascii="Times New Roman" w:hAnsi="Times New Roman" w:cs="Times New Roman"/>
          <w:sz w:val="24"/>
          <w:szCs w:val="24"/>
        </w:rPr>
        <w:t xml:space="preserve"> </w:t>
      </w:r>
      <w:del w:id="201" w:author="Collier, Bret" w:date="2023-04-10T13:47:00Z">
        <w:r w:rsidR="008901F5" w:rsidDel="0077789A">
          <w:rPr>
            <w:rFonts w:ascii="Times New Roman" w:hAnsi="Times New Roman" w:cs="Times New Roman"/>
            <w:sz w:val="24"/>
            <w:szCs w:val="24"/>
          </w:rPr>
          <w:delText>considered</w:delText>
        </w:r>
        <w:r w:rsidR="0020021B" w:rsidDel="0077789A">
          <w:rPr>
            <w:rFonts w:ascii="Times New Roman" w:hAnsi="Times New Roman" w:cs="Times New Roman"/>
            <w:sz w:val="24"/>
            <w:szCs w:val="24"/>
          </w:rPr>
          <w:delText xml:space="preserve"> </w:delText>
        </w:r>
      </w:del>
      <w:ins w:id="202" w:author="Collier, Bret" w:date="2023-04-10T13:47:00Z">
        <w:r w:rsidR="0077789A">
          <w:rPr>
            <w:rFonts w:ascii="Times New Roman" w:hAnsi="Times New Roman" w:cs="Times New Roman"/>
            <w:sz w:val="24"/>
            <w:szCs w:val="24"/>
          </w:rPr>
          <w:t>are considered</w:t>
        </w:r>
        <w:r w:rsidR="0077789A">
          <w:rPr>
            <w:rFonts w:ascii="Times New Roman" w:hAnsi="Times New Roman" w:cs="Times New Roman"/>
            <w:sz w:val="24"/>
            <w:szCs w:val="24"/>
          </w:rPr>
          <w:t xml:space="preserve"> </w:t>
        </w:r>
      </w:ins>
      <w:r w:rsidR="0020021B">
        <w:rPr>
          <w:rFonts w:ascii="Times New Roman" w:hAnsi="Times New Roman" w:cs="Times New Roman"/>
          <w:sz w:val="24"/>
          <w:szCs w:val="24"/>
        </w:rPr>
        <w:t xml:space="preserve">to yield precise estimates of </w:t>
      </w:r>
      <w:del w:id="203" w:author="Collier, Bret" w:date="2023-04-10T14:21:00Z">
        <w:r w:rsidR="0020021B" w:rsidDel="0009391B">
          <w:rPr>
            <w:rFonts w:ascii="Times New Roman" w:hAnsi="Times New Roman" w:cs="Times New Roman"/>
            <w:sz w:val="24"/>
            <w:szCs w:val="24"/>
          </w:rPr>
          <w:delText xml:space="preserve">avian </w:delText>
        </w:r>
      </w:del>
      <w:r w:rsidR="0020021B">
        <w:rPr>
          <w:rFonts w:ascii="Times New Roman" w:hAnsi="Times New Roman" w:cs="Times New Roman"/>
          <w:sz w:val="24"/>
          <w:szCs w:val="24"/>
        </w:rPr>
        <w:t xml:space="preserve">abundance. </w:t>
      </w:r>
      <w:r w:rsidR="008901F5">
        <w:rPr>
          <w:rFonts w:ascii="Times New Roman" w:hAnsi="Times New Roman" w:cs="Times New Roman"/>
          <w:sz w:val="24"/>
          <w:szCs w:val="24"/>
        </w:rPr>
        <w:t xml:space="preserve">However, </w:t>
      </w:r>
      <w:ins w:id="204" w:author="Collier, Bret" w:date="2023-04-10T13:45:00Z">
        <w:r w:rsidR="0077789A">
          <w:rPr>
            <w:rFonts w:ascii="Times New Roman" w:hAnsi="Times New Roman" w:cs="Times New Roman"/>
            <w:sz w:val="24"/>
            <w:szCs w:val="24"/>
          </w:rPr>
          <w:t xml:space="preserve">as detailed herein, </w:t>
        </w:r>
      </w:ins>
      <w:r w:rsidR="008901F5" w:rsidRPr="00027F3E">
        <w:rPr>
          <w:rFonts w:ascii="Times New Roman" w:hAnsi="Times New Roman" w:cs="Times New Roman"/>
          <w:sz w:val="24"/>
          <w:szCs w:val="24"/>
        </w:rPr>
        <w:t xml:space="preserve">statistical dependence in the sampling process (e.g., </w:t>
      </w:r>
      <w:r w:rsidR="0020021B" w:rsidRPr="00027F3E">
        <w:rPr>
          <w:rFonts w:ascii="Times New Roman" w:hAnsi="Times New Roman" w:cs="Times New Roman"/>
          <w:sz w:val="24"/>
          <w:szCs w:val="24"/>
        </w:rPr>
        <w:t>residual heterogeneity</w:t>
      </w:r>
      <w:r w:rsidR="008901F5" w:rsidRPr="00027F3E">
        <w:rPr>
          <w:rFonts w:ascii="Times New Roman" w:hAnsi="Times New Roman" w:cs="Times New Roman"/>
          <w:sz w:val="24"/>
          <w:szCs w:val="24"/>
        </w:rPr>
        <w:t>)</w:t>
      </w:r>
      <w:r w:rsidR="00800E85" w:rsidRPr="00027F3E">
        <w:rPr>
          <w:rFonts w:ascii="Times New Roman" w:hAnsi="Times New Roman" w:cs="Times New Roman"/>
          <w:sz w:val="24"/>
          <w:szCs w:val="24"/>
        </w:rPr>
        <w:t xml:space="preserve"> </w:t>
      </w:r>
      <w:del w:id="205" w:author="Collier, Bret" w:date="2023-04-10T13:48:00Z">
        <w:r w:rsidR="00800E85" w:rsidRPr="00027F3E" w:rsidDel="002C12CA">
          <w:rPr>
            <w:rFonts w:ascii="Times New Roman" w:hAnsi="Times New Roman" w:cs="Times New Roman"/>
            <w:sz w:val="24"/>
            <w:szCs w:val="24"/>
          </w:rPr>
          <w:delText>for avian point counts</w:delText>
        </w:r>
      </w:del>
      <w:del w:id="206" w:author="Collier, Bret" w:date="2023-04-10T13:51:00Z">
        <w:r w:rsidR="00800E85" w:rsidRPr="00027F3E" w:rsidDel="002C12CA">
          <w:rPr>
            <w:rFonts w:ascii="Times New Roman" w:hAnsi="Times New Roman" w:cs="Times New Roman"/>
            <w:sz w:val="24"/>
            <w:szCs w:val="24"/>
          </w:rPr>
          <w:delText xml:space="preserve"> </w:delText>
        </w:r>
      </w:del>
      <w:del w:id="207" w:author="Collier, Bret" w:date="2023-04-10T13:45:00Z">
        <w:r w:rsidR="00800E85" w:rsidRPr="00027F3E" w:rsidDel="0077789A">
          <w:rPr>
            <w:rFonts w:ascii="Times New Roman" w:hAnsi="Times New Roman" w:cs="Times New Roman"/>
            <w:sz w:val="24"/>
            <w:szCs w:val="24"/>
          </w:rPr>
          <w:delText>have been clearly shown to</w:delText>
        </w:r>
      </w:del>
      <w:ins w:id="208" w:author="Collier, Bret" w:date="2023-04-10T13:45:00Z">
        <w:r w:rsidR="0077789A">
          <w:rPr>
            <w:rFonts w:ascii="Times New Roman" w:hAnsi="Times New Roman" w:cs="Times New Roman"/>
            <w:sz w:val="24"/>
            <w:szCs w:val="24"/>
          </w:rPr>
          <w:t>will</w:t>
        </w:r>
      </w:ins>
      <w:r w:rsidR="00800E85" w:rsidRPr="00027F3E">
        <w:rPr>
          <w:rFonts w:ascii="Times New Roman" w:hAnsi="Times New Roman" w:cs="Times New Roman"/>
          <w:sz w:val="24"/>
          <w:szCs w:val="24"/>
        </w:rPr>
        <w:t xml:space="preserve"> induce positive covariance in the detection process and hence negatively bias avian point count survey data</w:t>
      </w:r>
      <w:ins w:id="209" w:author="Collier, Bret" w:date="2023-04-10T13:52:00Z">
        <w:r w:rsidR="00E561C6">
          <w:rPr>
            <w:rFonts w:ascii="Times New Roman" w:hAnsi="Times New Roman" w:cs="Times New Roman"/>
            <w:sz w:val="24"/>
            <w:szCs w:val="24"/>
          </w:rPr>
          <w:t xml:space="preserve">.  </w:t>
        </w:r>
      </w:ins>
      <w:ins w:id="210" w:author="Collier, Bret" w:date="2023-04-10T13:53:00Z">
        <w:r w:rsidR="00E561C6">
          <w:rPr>
            <w:rFonts w:ascii="Times New Roman" w:hAnsi="Times New Roman" w:cs="Times New Roman"/>
            <w:sz w:val="24"/>
            <w:szCs w:val="24"/>
          </w:rPr>
          <w:t>However,</w:t>
        </w:r>
        <w:r w:rsidR="00E561C6">
          <w:rPr>
            <w:rFonts w:ascii="Times New Roman" w:hAnsi="Times New Roman" w:cs="Times New Roman"/>
            <w:sz w:val="24"/>
            <w:szCs w:val="24"/>
          </w:rPr>
          <w:t xml:space="preserve"> methodological development of </w:t>
        </w:r>
      </w:ins>
      <w:ins w:id="211" w:author="Collier, Bret" w:date="2023-04-10T14:22:00Z">
        <w:r w:rsidR="0009391B">
          <w:rPr>
            <w:rFonts w:ascii="Times New Roman" w:hAnsi="Times New Roman" w:cs="Times New Roman"/>
            <w:sz w:val="24"/>
            <w:szCs w:val="24"/>
          </w:rPr>
          <w:t>double observer</w:t>
        </w:r>
      </w:ins>
      <w:ins w:id="212" w:author="Collier, Bret" w:date="2023-04-10T13:53:00Z">
        <w:r w:rsidR="00E561C6">
          <w:rPr>
            <w:rFonts w:ascii="Times New Roman" w:hAnsi="Times New Roman" w:cs="Times New Roman"/>
            <w:sz w:val="24"/>
            <w:szCs w:val="24"/>
          </w:rPr>
          <w:t xml:space="preserve"> methods</w:t>
        </w:r>
        <w:r w:rsidR="00E561C6">
          <w:rPr>
            <w:rFonts w:ascii="Times New Roman" w:hAnsi="Times New Roman" w:cs="Times New Roman"/>
            <w:sz w:val="24"/>
            <w:szCs w:val="24"/>
          </w:rPr>
          <w:t xml:space="preserve"> </w:t>
        </w:r>
        <w:r w:rsidR="00E561C6">
          <w:rPr>
            <w:rFonts w:ascii="Times New Roman" w:hAnsi="Times New Roman" w:cs="Times New Roman"/>
            <w:sz w:val="24"/>
            <w:szCs w:val="24"/>
          </w:rPr>
          <w:t>(Nichols et al. 2000, Nichols et al. 2009)</w:t>
        </w:r>
        <w:r w:rsidR="00E561C6">
          <w:rPr>
            <w:rFonts w:ascii="Times New Roman" w:hAnsi="Times New Roman" w:cs="Times New Roman"/>
            <w:sz w:val="24"/>
            <w:szCs w:val="24"/>
          </w:rPr>
          <w:t xml:space="preserve"> has been lax in addressing residual heterogeneity issues, even when the implications on abundance estimation </w:t>
        </w:r>
      </w:ins>
      <w:ins w:id="213" w:author="Collier, Bret" w:date="2023-04-10T14:22:00Z">
        <w:r w:rsidR="0009391B">
          <w:rPr>
            <w:rFonts w:ascii="Times New Roman" w:hAnsi="Times New Roman" w:cs="Times New Roman"/>
            <w:sz w:val="24"/>
            <w:szCs w:val="24"/>
          </w:rPr>
          <w:t>are</w:t>
        </w:r>
      </w:ins>
      <w:ins w:id="214" w:author="Collier, Bret" w:date="2023-04-10T13:53:00Z">
        <w:r w:rsidR="00E561C6">
          <w:rPr>
            <w:rFonts w:ascii="Times New Roman" w:hAnsi="Times New Roman" w:cs="Times New Roman"/>
            <w:sz w:val="24"/>
            <w:szCs w:val="24"/>
          </w:rPr>
          <w:t xml:space="preserve"> known </w:t>
        </w:r>
      </w:ins>
      <w:del w:id="215" w:author="Collier, Bret" w:date="2023-04-10T13:45:00Z">
        <w:r w:rsidR="00841ACB" w:rsidRPr="00027F3E" w:rsidDel="0077789A">
          <w:rPr>
            <w:rFonts w:ascii="Times New Roman" w:hAnsi="Times New Roman" w:cs="Times New Roman"/>
            <w:sz w:val="24"/>
            <w:szCs w:val="24"/>
          </w:rPr>
          <w:delText xml:space="preserve"> </w:delText>
        </w:r>
      </w:del>
      <w:del w:id="216" w:author="Collier, Bret" w:date="2023-04-10T13:53:00Z">
        <w:r w:rsidR="00841ACB" w:rsidRPr="00027F3E" w:rsidDel="00E561C6">
          <w:rPr>
            <w:rFonts w:ascii="Times New Roman" w:hAnsi="Times New Roman" w:cs="Times New Roman"/>
            <w:sz w:val="24"/>
            <w:szCs w:val="24"/>
          </w:rPr>
          <w:delText>when superior methods are available</w:delText>
        </w:r>
        <w:r w:rsidR="00800E85" w:rsidRPr="00027F3E" w:rsidDel="00E561C6">
          <w:rPr>
            <w:rFonts w:ascii="Times New Roman" w:hAnsi="Times New Roman" w:cs="Times New Roman"/>
            <w:sz w:val="24"/>
            <w:szCs w:val="24"/>
          </w:rPr>
          <w:delText xml:space="preserve"> </w:delText>
        </w:r>
      </w:del>
      <w:r w:rsidR="00800E85" w:rsidRPr="00027F3E">
        <w:rPr>
          <w:rFonts w:ascii="Times New Roman" w:hAnsi="Times New Roman" w:cs="Times New Roman"/>
          <w:sz w:val="24"/>
          <w:szCs w:val="24"/>
        </w:rPr>
        <w:t>(</w:t>
      </w:r>
      <w:r w:rsidR="00755E37" w:rsidRPr="00027F3E">
        <w:rPr>
          <w:rFonts w:ascii="Times New Roman" w:hAnsi="Times New Roman" w:cs="Times New Roman"/>
          <w:sz w:val="24"/>
          <w:szCs w:val="24"/>
        </w:rPr>
        <w:t>Laake et al. 2011</w:t>
      </w:r>
      <w:r w:rsidR="00841ACB" w:rsidRPr="00027F3E">
        <w:rPr>
          <w:rFonts w:ascii="Times New Roman" w:hAnsi="Times New Roman" w:cs="Times New Roman"/>
          <w:sz w:val="24"/>
          <w:szCs w:val="24"/>
        </w:rPr>
        <w:t xml:space="preserve">). </w:t>
      </w:r>
    </w:p>
    <w:p w14:paraId="06E351C1" w14:textId="77777777" w:rsidR="00027F3E" w:rsidRDefault="00027F3E" w:rsidP="00027F3E">
      <w:pPr>
        <w:pStyle w:val="PlainText"/>
        <w:rPr>
          <w:rFonts w:ascii="Times New Roman" w:hAnsi="Times New Roman" w:cs="Times New Roman"/>
          <w:sz w:val="24"/>
          <w:szCs w:val="24"/>
        </w:rPr>
      </w:pPr>
    </w:p>
    <w:p w14:paraId="00B09FCA" w14:textId="6947ED9A" w:rsidR="00E46A23" w:rsidRDefault="00027F3E" w:rsidP="00E46A23">
      <w:pPr>
        <w:pStyle w:val="PlainText"/>
        <w:rPr>
          <w:rFonts w:ascii="Times New Roman" w:hAnsi="Times New Roman" w:cs="Times New Roman"/>
          <w:sz w:val="24"/>
          <w:szCs w:val="24"/>
        </w:rPr>
      </w:pPr>
      <w:r>
        <w:rPr>
          <w:rFonts w:ascii="Times New Roman" w:hAnsi="Times New Roman" w:cs="Times New Roman"/>
          <w:sz w:val="24"/>
          <w:szCs w:val="24"/>
        </w:rPr>
        <w:t>As we have detailed,</w:t>
      </w:r>
      <w:r w:rsidR="00C00899" w:rsidRPr="00027F3E">
        <w:rPr>
          <w:rFonts w:ascii="Times New Roman" w:hAnsi="Times New Roman" w:cs="Times New Roman"/>
          <w:sz w:val="24"/>
          <w:szCs w:val="24"/>
        </w:rPr>
        <w:t xml:space="preserve"> residual heterogeneity </w:t>
      </w:r>
      <w:r>
        <w:rPr>
          <w:rFonts w:ascii="Times New Roman" w:hAnsi="Times New Roman" w:cs="Times New Roman"/>
          <w:sz w:val="24"/>
          <w:szCs w:val="24"/>
        </w:rPr>
        <w:t xml:space="preserve">in </w:t>
      </w:r>
      <w:r w:rsidRPr="00027F3E">
        <w:rPr>
          <w:rFonts w:ascii="Times New Roman" w:hAnsi="Times New Roman" w:cs="Times New Roman"/>
          <w:sz w:val="24"/>
          <w:szCs w:val="24"/>
        </w:rPr>
        <w:t xml:space="preserve">mark-recapture methods </w:t>
      </w:r>
      <w:r w:rsidR="00C00899" w:rsidRPr="00027F3E">
        <w:rPr>
          <w:rFonts w:ascii="Times New Roman" w:hAnsi="Times New Roman" w:cs="Times New Roman"/>
          <w:sz w:val="24"/>
          <w:szCs w:val="24"/>
        </w:rPr>
        <w:t xml:space="preserve">will negatively bias </w:t>
      </w:r>
      <w:r w:rsidRPr="00027F3E">
        <w:rPr>
          <w:rFonts w:ascii="Times New Roman" w:hAnsi="Times New Roman" w:cs="Times New Roman"/>
          <w:sz w:val="24"/>
          <w:szCs w:val="24"/>
        </w:rPr>
        <w:t xml:space="preserve">the </w:t>
      </w:r>
      <w:r w:rsidR="00C00899" w:rsidRPr="00027F3E">
        <w:rPr>
          <w:rFonts w:ascii="Times New Roman" w:hAnsi="Times New Roman" w:cs="Times New Roman"/>
          <w:sz w:val="24"/>
          <w:szCs w:val="24"/>
        </w:rPr>
        <w:t xml:space="preserve">abundance estimator because the sample is composed </w:t>
      </w:r>
      <w:r w:rsidRPr="00027F3E">
        <w:rPr>
          <w:rFonts w:ascii="Times New Roman" w:hAnsi="Times New Roman" w:cs="Times New Roman"/>
          <w:sz w:val="24"/>
          <w:szCs w:val="24"/>
        </w:rPr>
        <w:t>only by</w:t>
      </w:r>
      <w:r w:rsidR="00C00899" w:rsidRPr="00027F3E">
        <w:rPr>
          <w:rFonts w:ascii="Times New Roman" w:hAnsi="Times New Roman" w:cs="Times New Roman"/>
          <w:sz w:val="24"/>
          <w:szCs w:val="24"/>
        </w:rPr>
        <w:t xml:space="preserve"> </w:t>
      </w:r>
      <w:r w:rsidRPr="00027F3E">
        <w:rPr>
          <w:rFonts w:ascii="Times New Roman" w:hAnsi="Times New Roman" w:cs="Times New Roman"/>
          <w:sz w:val="24"/>
          <w:szCs w:val="24"/>
        </w:rPr>
        <w:t>detected individuals</w:t>
      </w:r>
      <w:r w:rsidR="00C00899" w:rsidRPr="00027F3E">
        <w:rPr>
          <w:rFonts w:ascii="Times New Roman" w:hAnsi="Times New Roman" w:cs="Times New Roman"/>
          <w:sz w:val="24"/>
          <w:szCs w:val="24"/>
        </w:rPr>
        <w:t xml:space="preserve">. </w:t>
      </w:r>
      <w:r w:rsidRPr="00027F3E">
        <w:rPr>
          <w:rFonts w:ascii="Times New Roman" w:hAnsi="Times New Roman" w:cs="Times New Roman"/>
          <w:sz w:val="24"/>
          <w:szCs w:val="24"/>
        </w:rPr>
        <w:t>Th</w:t>
      </w:r>
      <w:r w:rsidR="00401DD0">
        <w:rPr>
          <w:rFonts w:ascii="Times New Roman" w:hAnsi="Times New Roman" w:cs="Times New Roman"/>
          <w:sz w:val="24"/>
          <w:szCs w:val="24"/>
        </w:rPr>
        <w:t>is</w:t>
      </w:r>
      <w:r w:rsidRPr="00027F3E">
        <w:rPr>
          <w:rFonts w:ascii="Times New Roman" w:hAnsi="Times New Roman" w:cs="Times New Roman"/>
          <w:sz w:val="24"/>
          <w:szCs w:val="24"/>
        </w:rPr>
        <w:t xml:space="preserve"> level of </w:t>
      </w:r>
      <w:r w:rsidRPr="00401DD0">
        <w:rPr>
          <w:rFonts w:ascii="Times New Roman" w:hAnsi="Times New Roman" w:cs="Times New Roman"/>
          <w:sz w:val="24"/>
          <w:szCs w:val="24"/>
        </w:rPr>
        <w:t>un</w:t>
      </w:r>
      <w:r w:rsidR="00C00899" w:rsidRPr="00401DD0">
        <w:rPr>
          <w:rFonts w:ascii="Times New Roman" w:hAnsi="Times New Roman" w:cs="Times New Roman"/>
          <w:sz w:val="24"/>
          <w:szCs w:val="24"/>
        </w:rPr>
        <w:t>resolved heterogeneity led Buckley et al. (in press) to conclude that a</w:t>
      </w:r>
      <w:r w:rsidRPr="00401DD0">
        <w:rPr>
          <w:rFonts w:ascii="Times New Roman" w:hAnsi="Times New Roman" w:cs="Times New Roman"/>
          <w:sz w:val="24"/>
          <w:szCs w:val="24"/>
        </w:rPr>
        <w:t xml:space="preserve"> suite</w:t>
      </w:r>
      <w:r w:rsidR="00C00899" w:rsidRPr="00401DD0">
        <w:rPr>
          <w:rFonts w:ascii="Times New Roman" w:hAnsi="Times New Roman" w:cs="Times New Roman"/>
          <w:sz w:val="24"/>
          <w:szCs w:val="24"/>
        </w:rPr>
        <w:t xml:space="preserve"> of mark-recapture approaches</w:t>
      </w:r>
      <w:r w:rsidRPr="00401DD0">
        <w:rPr>
          <w:rFonts w:ascii="Times New Roman" w:hAnsi="Times New Roman" w:cs="Times New Roman"/>
          <w:sz w:val="24"/>
          <w:szCs w:val="24"/>
        </w:rPr>
        <w:t xml:space="preserve"> applied to </w:t>
      </w:r>
      <w:r w:rsidR="00C00899" w:rsidRPr="00401DD0">
        <w:rPr>
          <w:rFonts w:ascii="Times New Roman" w:hAnsi="Times New Roman" w:cs="Times New Roman"/>
          <w:sz w:val="24"/>
          <w:szCs w:val="24"/>
        </w:rPr>
        <w:t>camera trapping</w:t>
      </w:r>
      <w:r w:rsidRPr="00401DD0">
        <w:rPr>
          <w:rFonts w:ascii="Times New Roman" w:hAnsi="Times New Roman" w:cs="Times New Roman"/>
          <w:sz w:val="24"/>
          <w:szCs w:val="24"/>
        </w:rPr>
        <w:t xml:space="preserve"> data produced </w:t>
      </w:r>
      <w:r w:rsidR="00C00899" w:rsidRPr="00401DD0">
        <w:rPr>
          <w:rFonts w:ascii="Times New Roman" w:hAnsi="Times New Roman" w:cs="Times New Roman"/>
          <w:sz w:val="24"/>
          <w:szCs w:val="24"/>
        </w:rPr>
        <w:t>bias</w:t>
      </w:r>
      <w:r w:rsidRPr="00401DD0">
        <w:rPr>
          <w:rFonts w:ascii="Times New Roman" w:hAnsi="Times New Roman" w:cs="Times New Roman"/>
          <w:sz w:val="24"/>
          <w:szCs w:val="24"/>
        </w:rPr>
        <w:t>ed estimates of abundance for a</w:t>
      </w:r>
      <w:r w:rsidR="00C00899" w:rsidRPr="00401DD0">
        <w:rPr>
          <w:rFonts w:ascii="Times New Roman" w:hAnsi="Times New Roman" w:cs="Times New Roman"/>
          <w:sz w:val="24"/>
          <w:szCs w:val="24"/>
        </w:rPr>
        <w:t xml:space="preserve"> known population of wild turkeys. However, by using the </w:t>
      </w:r>
      <w:r w:rsidR="00401DD0" w:rsidRPr="00401DD0">
        <w:rPr>
          <w:rFonts w:ascii="Times New Roman" w:hAnsi="Times New Roman" w:cs="Times New Roman"/>
          <w:sz w:val="24"/>
          <w:szCs w:val="24"/>
        </w:rPr>
        <w:t xml:space="preserve">wild </w:t>
      </w:r>
      <w:r w:rsidR="00C00899" w:rsidRPr="00401DD0">
        <w:rPr>
          <w:rFonts w:ascii="Times New Roman" w:hAnsi="Times New Roman" w:cs="Times New Roman"/>
          <w:sz w:val="24"/>
          <w:szCs w:val="24"/>
        </w:rPr>
        <w:t xml:space="preserve">turkeys with </w:t>
      </w:r>
      <w:r w:rsidR="00401DD0" w:rsidRPr="00401DD0">
        <w:rPr>
          <w:rFonts w:ascii="Times New Roman" w:hAnsi="Times New Roman" w:cs="Times New Roman"/>
          <w:sz w:val="24"/>
          <w:szCs w:val="24"/>
        </w:rPr>
        <w:t>GPS</w:t>
      </w:r>
      <w:r w:rsidR="00C00899" w:rsidRPr="00401DD0">
        <w:rPr>
          <w:rFonts w:ascii="Times New Roman" w:hAnsi="Times New Roman" w:cs="Times New Roman"/>
          <w:sz w:val="24"/>
          <w:szCs w:val="24"/>
        </w:rPr>
        <w:t xml:space="preserve"> and </w:t>
      </w:r>
      <w:r w:rsidR="00401DD0" w:rsidRPr="00401DD0">
        <w:rPr>
          <w:rFonts w:ascii="Times New Roman" w:hAnsi="Times New Roman" w:cs="Times New Roman"/>
          <w:sz w:val="24"/>
          <w:szCs w:val="24"/>
        </w:rPr>
        <w:t>VHF</w:t>
      </w:r>
      <w:r w:rsidR="00C00899" w:rsidRPr="00401DD0">
        <w:rPr>
          <w:rFonts w:ascii="Times New Roman" w:hAnsi="Times New Roman" w:cs="Times New Roman"/>
          <w:sz w:val="24"/>
          <w:szCs w:val="24"/>
        </w:rPr>
        <w:t xml:space="preserve"> transmitters as a known</w:t>
      </w:r>
      <w:r w:rsidR="00401DD0" w:rsidRPr="00401DD0">
        <w:rPr>
          <w:rFonts w:ascii="Times New Roman" w:hAnsi="Times New Roman" w:cs="Times New Roman"/>
          <w:sz w:val="24"/>
          <w:szCs w:val="24"/>
        </w:rPr>
        <w:t xml:space="preserve"> (planted)</w:t>
      </w:r>
      <w:r w:rsidR="00C00899" w:rsidRPr="00401DD0">
        <w:rPr>
          <w:rFonts w:ascii="Times New Roman" w:hAnsi="Times New Roman" w:cs="Times New Roman"/>
          <w:sz w:val="24"/>
          <w:szCs w:val="24"/>
        </w:rPr>
        <w:t xml:space="preserve"> part of the </w:t>
      </w:r>
      <w:r w:rsidR="00401DD0" w:rsidRPr="00401DD0">
        <w:rPr>
          <w:rFonts w:ascii="Times New Roman" w:hAnsi="Times New Roman" w:cs="Times New Roman"/>
          <w:sz w:val="24"/>
          <w:szCs w:val="24"/>
        </w:rPr>
        <w:t xml:space="preserve">study </w:t>
      </w:r>
      <w:r w:rsidR="00C00899" w:rsidRPr="00401DD0">
        <w:rPr>
          <w:rFonts w:ascii="Times New Roman" w:hAnsi="Times New Roman" w:cs="Times New Roman"/>
          <w:sz w:val="24"/>
          <w:szCs w:val="24"/>
        </w:rPr>
        <w:t>population, we demonstrated that</w:t>
      </w:r>
      <w:r w:rsidR="00401DD0" w:rsidRPr="00401DD0">
        <w:rPr>
          <w:rFonts w:ascii="Times New Roman" w:hAnsi="Times New Roman" w:cs="Times New Roman"/>
          <w:sz w:val="24"/>
          <w:szCs w:val="24"/>
        </w:rPr>
        <w:t xml:space="preserve"> abundance</w:t>
      </w:r>
      <w:r w:rsidR="00C00899" w:rsidRPr="00401DD0">
        <w:rPr>
          <w:rFonts w:ascii="Times New Roman" w:hAnsi="Times New Roman" w:cs="Times New Roman"/>
          <w:sz w:val="24"/>
          <w:szCs w:val="24"/>
        </w:rPr>
        <w:t xml:space="preserve"> estimate</w:t>
      </w:r>
      <w:r w:rsidR="00401DD0" w:rsidRPr="00401DD0">
        <w:rPr>
          <w:rFonts w:ascii="Times New Roman" w:hAnsi="Times New Roman" w:cs="Times New Roman"/>
          <w:sz w:val="24"/>
          <w:szCs w:val="24"/>
        </w:rPr>
        <w:t>s</w:t>
      </w:r>
      <w:r w:rsidR="00C00899" w:rsidRPr="00401DD0">
        <w:rPr>
          <w:rFonts w:ascii="Times New Roman" w:hAnsi="Times New Roman" w:cs="Times New Roman"/>
          <w:sz w:val="24"/>
          <w:szCs w:val="24"/>
        </w:rPr>
        <w:t xml:space="preserve"> could be produced that </w:t>
      </w:r>
      <w:r w:rsidR="00401DD0" w:rsidRPr="00401DD0">
        <w:rPr>
          <w:rFonts w:ascii="Times New Roman" w:hAnsi="Times New Roman" w:cs="Times New Roman"/>
          <w:sz w:val="24"/>
          <w:szCs w:val="24"/>
        </w:rPr>
        <w:t>were</w:t>
      </w:r>
      <w:r w:rsidR="00C00899" w:rsidRPr="00401DD0">
        <w:rPr>
          <w:rFonts w:ascii="Times New Roman" w:hAnsi="Times New Roman" w:cs="Times New Roman"/>
          <w:sz w:val="24"/>
          <w:szCs w:val="24"/>
        </w:rPr>
        <w:t xml:space="preserve"> closer to the known population size, as did Hennig et al. (2022) for wild burro surveys</w:t>
      </w:r>
      <w:r w:rsidR="00B52E02" w:rsidRPr="00401DD0">
        <w:rPr>
          <w:rFonts w:ascii="Times New Roman" w:hAnsi="Times New Roman" w:cs="Times New Roman"/>
          <w:sz w:val="24"/>
          <w:szCs w:val="24"/>
        </w:rPr>
        <w:t>.</w:t>
      </w:r>
      <w:r w:rsidR="00B52E02">
        <w:rPr>
          <w:rFonts w:ascii="Times New Roman" w:hAnsi="Times New Roman" w:cs="Times New Roman"/>
          <w:sz w:val="24"/>
          <w:szCs w:val="24"/>
        </w:rPr>
        <w:t xml:space="preserve"> </w:t>
      </w:r>
      <w:r w:rsidR="00401DD0">
        <w:rPr>
          <w:rFonts w:ascii="Times New Roman" w:hAnsi="Times New Roman" w:cs="Times New Roman"/>
          <w:sz w:val="24"/>
          <w:szCs w:val="24"/>
        </w:rPr>
        <w:t>Similar to</w:t>
      </w:r>
      <w:r w:rsidR="00E46A23" w:rsidRPr="00401DD0">
        <w:rPr>
          <w:rFonts w:ascii="Times New Roman" w:hAnsi="Times New Roman" w:cs="Times New Roman"/>
          <w:sz w:val="24"/>
          <w:szCs w:val="24"/>
        </w:rPr>
        <w:t xml:space="preserve"> our wild turkey </w:t>
      </w:r>
      <w:r w:rsidR="00401DD0">
        <w:rPr>
          <w:rFonts w:ascii="Times New Roman" w:hAnsi="Times New Roman" w:cs="Times New Roman"/>
          <w:sz w:val="24"/>
          <w:szCs w:val="24"/>
        </w:rPr>
        <w:t>abundance estimation example outlined above</w:t>
      </w:r>
      <w:r w:rsidR="00E46A23" w:rsidRPr="00401DD0">
        <w:rPr>
          <w:rFonts w:ascii="Times New Roman" w:hAnsi="Times New Roman" w:cs="Times New Roman"/>
          <w:sz w:val="24"/>
          <w:szCs w:val="24"/>
        </w:rPr>
        <w:t xml:space="preserve">, Hennig et al. (2022) demonstrated </w:t>
      </w:r>
      <w:ins w:id="217" w:author="Jeff Laake" w:date="2023-04-06T13:35:00Z">
        <w:r w:rsidR="0027175B">
          <w:rPr>
            <w:rFonts w:ascii="Times New Roman" w:hAnsi="Times New Roman" w:cs="Times New Roman"/>
            <w:sz w:val="24"/>
            <w:szCs w:val="24"/>
          </w:rPr>
          <w:t xml:space="preserve">a reduction </w:t>
        </w:r>
      </w:ins>
      <w:ins w:id="218" w:author="Jeff Laake" w:date="2023-04-06T13:36:00Z">
        <w:r w:rsidR="0027175B">
          <w:rPr>
            <w:rFonts w:ascii="Times New Roman" w:hAnsi="Times New Roman" w:cs="Times New Roman"/>
            <w:sz w:val="24"/>
            <w:szCs w:val="24"/>
          </w:rPr>
          <w:t xml:space="preserve">in AIC </w:t>
        </w:r>
      </w:ins>
      <w:del w:id="219" w:author="Jeff Laake" w:date="2023-04-06T13:36:00Z">
        <w:r w:rsidR="00E46A23" w:rsidRPr="00401DD0" w:rsidDel="0027175B">
          <w:rPr>
            <w:rFonts w:ascii="Times New Roman" w:hAnsi="Times New Roman" w:cs="Times New Roman"/>
            <w:sz w:val="24"/>
            <w:szCs w:val="24"/>
          </w:rPr>
          <w:delText xml:space="preserve">that </w:delText>
        </w:r>
      </w:del>
      <w:r w:rsidR="00401DD0">
        <w:rPr>
          <w:rFonts w:ascii="Times New Roman" w:hAnsi="Times New Roman" w:cs="Times New Roman"/>
          <w:sz w:val="24"/>
          <w:szCs w:val="24"/>
        </w:rPr>
        <w:t>by</w:t>
      </w:r>
      <w:r w:rsidR="00E46A23" w:rsidRPr="00401DD0">
        <w:rPr>
          <w:rFonts w:ascii="Times New Roman" w:hAnsi="Times New Roman" w:cs="Times New Roman"/>
          <w:sz w:val="24"/>
          <w:szCs w:val="24"/>
        </w:rPr>
        <w:t xml:space="preserve"> incorporating a different recapture probability </w:t>
      </w:r>
      <w:del w:id="220" w:author="Jeff Laake" w:date="2023-04-06T13:36:00Z">
        <w:r w:rsidR="00E46A23" w:rsidRPr="00401DD0" w:rsidDel="0027175B">
          <w:rPr>
            <w:rFonts w:ascii="Times New Roman" w:hAnsi="Times New Roman" w:cs="Times New Roman"/>
            <w:sz w:val="24"/>
            <w:szCs w:val="24"/>
          </w:rPr>
          <w:delText xml:space="preserve">was </w:delText>
        </w:r>
        <w:commentRangeStart w:id="221"/>
        <w:commentRangeStart w:id="222"/>
        <w:r w:rsidR="00E46A23" w:rsidRPr="00401DD0" w:rsidDel="0027175B">
          <w:rPr>
            <w:rFonts w:ascii="Times New Roman" w:hAnsi="Times New Roman" w:cs="Times New Roman"/>
            <w:sz w:val="24"/>
            <w:szCs w:val="24"/>
          </w:rPr>
          <w:delText>superior</w:delText>
        </w:r>
      </w:del>
      <w:ins w:id="223" w:author="Jeff Laake" w:date="2023-04-06T13:36:00Z">
        <w:r w:rsidR="0027175B">
          <w:rPr>
            <w:rFonts w:ascii="Times New Roman" w:hAnsi="Times New Roman" w:cs="Times New Roman"/>
            <w:sz w:val="24"/>
            <w:szCs w:val="24"/>
          </w:rPr>
          <w:t>in comparison</w:t>
        </w:r>
      </w:ins>
      <w:r w:rsidR="00E46A23" w:rsidRPr="00401DD0">
        <w:rPr>
          <w:rFonts w:ascii="Times New Roman" w:hAnsi="Times New Roman" w:cs="Times New Roman"/>
          <w:sz w:val="24"/>
          <w:szCs w:val="24"/>
        </w:rPr>
        <w:t xml:space="preserve"> </w:t>
      </w:r>
      <w:commentRangeEnd w:id="221"/>
      <w:r w:rsidR="00A85CEB">
        <w:rPr>
          <w:rStyle w:val="CommentReference"/>
          <w:rFonts w:asciiTheme="minorHAnsi" w:hAnsiTheme="minorHAnsi"/>
        </w:rPr>
        <w:commentReference w:id="221"/>
      </w:r>
      <w:commentRangeEnd w:id="222"/>
      <w:r w:rsidR="0027175B">
        <w:rPr>
          <w:rStyle w:val="CommentReference"/>
          <w:rFonts w:asciiTheme="minorHAnsi" w:hAnsiTheme="minorHAnsi"/>
        </w:rPr>
        <w:commentReference w:id="222"/>
      </w:r>
      <w:r w:rsidR="00E46A23" w:rsidRPr="00401DD0">
        <w:rPr>
          <w:rFonts w:ascii="Times New Roman" w:hAnsi="Times New Roman" w:cs="Times New Roman"/>
          <w:sz w:val="24"/>
          <w:szCs w:val="24"/>
        </w:rPr>
        <w:t>to the mark-type model of Griffin et al. (2014). Griffin</w:t>
      </w:r>
      <w:r w:rsidR="00E46A23" w:rsidRPr="00C35C1E">
        <w:rPr>
          <w:rFonts w:ascii="Times New Roman" w:hAnsi="Times New Roman" w:cs="Times New Roman"/>
          <w:sz w:val="24"/>
          <w:szCs w:val="24"/>
        </w:rPr>
        <w:t xml:space="preserve"> et al. (2014) proposed that the known planted animals with transmitters would have a lower probability of detection because they were a random sample of </w:t>
      </w:r>
      <w:ins w:id="224" w:author="Hennig, Jacob Daniel" w:date="2023-03-21T19:08:00Z">
        <w:r w:rsidR="005C422C">
          <w:rPr>
            <w:rFonts w:ascii="Times New Roman" w:hAnsi="Times New Roman" w:cs="Times New Roman"/>
            <w:sz w:val="24"/>
            <w:szCs w:val="24"/>
          </w:rPr>
          <w:t>detected and undetected individuals or groups,</w:t>
        </w:r>
      </w:ins>
      <w:del w:id="225" w:author="Hennig, Jacob Daniel" w:date="2023-03-21T19:08:00Z">
        <w:r w:rsidR="00E46A23" w:rsidRPr="00C35C1E" w:rsidDel="005C422C">
          <w:rPr>
            <w:rFonts w:ascii="Times New Roman" w:hAnsi="Times New Roman" w:cs="Times New Roman"/>
            <w:sz w:val="24"/>
            <w:szCs w:val="24"/>
          </w:rPr>
          <w:delText>the population</w:delText>
        </w:r>
      </w:del>
      <w:r w:rsidR="00E46A23" w:rsidRPr="00C35C1E">
        <w:rPr>
          <w:rFonts w:ascii="Times New Roman" w:hAnsi="Times New Roman" w:cs="Times New Roman"/>
          <w:sz w:val="24"/>
          <w:szCs w:val="24"/>
        </w:rPr>
        <w:t xml:space="preserve"> whereas the unmarked animals were only included in the sample if they were seen by one or more observers</w:t>
      </w:r>
      <w:ins w:id="226" w:author="Hennig, Jacob Daniel" w:date="2023-03-21T19:07:00Z">
        <w:r w:rsidR="005C422C">
          <w:rPr>
            <w:rFonts w:ascii="Times New Roman" w:hAnsi="Times New Roman" w:cs="Times New Roman"/>
            <w:sz w:val="24"/>
            <w:szCs w:val="24"/>
          </w:rPr>
          <w:t xml:space="preserve"> (i.e., a biased sample)</w:t>
        </w:r>
      </w:ins>
      <w:r w:rsidR="00E46A23" w:rsidRPr="00C35C1E">
        <w:rPr>
          <w:rFonts w:ascii="Times New Roman" w:hAnsi="Times New Roman" w:cs="Times New Roman"/>
          <w:sz w:val="24"/>
          <w:szCs w:val="24"/>
        </w:rPr>
        <w:t xml:space="preserve">. This mark‐type model may be warranted in populations where groups have zero chance of being detected by human observers, but it doesn’t </w:t>
      </w:r>
      <w:r w:rsidR="00401DD0">
        <w:rPr>
          <w:rFonts w:ascii="Times New Roman" w:hAnsi="Times New Roman" w:cs="Times New Roman"/>
          <w:sz w:val="24"/>
          <w:szCs w:val="24"/>
        </w:rPr>
        <w:t>address</w:t>
      </w:r>
      <w:r w:rsidR="00E46A23" w:rsidRPr="00C35C1E">
        <w:rPr>
          <w:rFonts w:ascii="Times New Roman" w:hAnsi="Times New Roman" w:cs="Times New Roman"/>
          <w:sz w:val="24"/>
          <w:szCs w:val="24"/>
        </w:rPr>
        <w:t xml:space="preserve"> the fundamental impact of heterogeneity which is to increase the proportion of animals that are either not detected by either observer or detected by both observers</w:t>
      </w:r>
      <w:r w:rsidR="00B52E02" w:rsidRPr="00C35C1E">
        <w:rPr>
          <w:rFonts w:ascii="Times New Roman" w:hAnsi="Times New Roman" w:cs="Times New Roman"/>
          <w:sz w:val="24"/>
          <w:szCs w:val="24"/>
        </w:rPr>
        <w:t xml:space="preserve">. </w:t>
      </w:r>
      <w:r w:rsidR="00E46A23" w:rsidRPr="00C35C1E">
        <w:rPr>
          <w:rFonts w:ascii="Times New Roman" w:hAnsi="Times New Roman" w:cs="Times New Roman"/>
          <w:sz w:val="24"/>
          <w:szCs w:val="24"/>
        </w:rPr>
        <w:t xml:space="preserve">It is theoretically possible to develop a </w:t>
      </w:r>
      <w:r w:rsidR="00ED3A47">
        <w:rPr>
          <w:rFonts w:ascii="Times New Roman" w:hAnsi="Times New Roman" w:cs="Times New Roman"/>
          <w:sz w:val="24"/>
          <w:szCs w:val="24"/>
        </w:rPr>
        <w:t xml:space="preserve">joint </w:t>
      </w:r>
      <w:r w:rsidR="00E46A23" w:rsidRPr="00C35C1E">
        <w:rPr>
          <w:rFonts w:ascii="Times New Roman" w:hAnsi="Times New Roman" w:cs="Times New Roman"/>
          <w:sz w:val="24"/>
          <w:szCs w:val="24"/>
        </w:rPr>
        <w:t>model which combines both approaches</w:t>
      </w:r>
      <w:ins w:id="227" w:author="Hennig, Jacob Daniel" w:date="2023-04-05T14:50:00Z">
        <w:r w:rsidR="00A84C6C">
          <w:rPr>
            <w:rFonts w:ascii="Times New Roman" w:hAnsi="Times New Roman" w:cs="Times New Roman"/>
            <w:sz w:val="24"/>
            <w:szCs w:val="24"/>
          </w:rPr>
          <w:t>,</w:t>
        </w:r>
      </w:ins>
      <w:r w:rsidR="00E46A23" w:rsidRPr="00C35C1E">
        <w:rPr>
          <w:rFonts w:ascii="Times New Roman" w:hAnsi="Times New Roman" w:cs="Times New Roman"/>
          <w:sz w:val="24"/>
          <w:szCs w:val="24"/>
        </w:rPr>
        <w:t xml:space="preserve"> but it is likely to have problems with parameter identifiability and would likely require an impractical number of known animals.</w:t>
      </w:r>
    </w:p>
    <w:p w14:paraId="26B21981" w14:textId="19893146" w:rsidR="003B48FE" w:rsidRDefault="003B48FE" w:rsidP="00E46A23">
      <w:pPr>
        <w:pStyle w:val="PlainText"/>
        <w:rPr>
          <w:rFonts w:ascii="Times New Roman" w:hAnsi="Times New Roman" w:cs="Times New Roman"/>
          <w:sz w:val="24"/>
          <w:szCs w:val="24"/>
        </w:rPr>
      </w:pPr>
    </w:p>
    <w:p w14:paraId="4938D819" w14:textId="5A47F33D" w:rsidR="003B48FE" w:rsidRDefault="003B48FE" w:rsidP="003B48FE">
      <w:pPr>
        <w:pStyle w:val="BodyText"/>
        <w:rPr>
          <w:rFonts w:ascii="Times New Roman" w:hAnsi="Times New Roman" w:cs="Times New Roman"/>
        </w:rPr>
      </w:pPr>
      <w:r w:rsidRPr="00C35C1E">
        <w:rPr>
          <w:rFonts w:ascii="Times New Roman" w:hAnsi="Times New Roman" w:cs="Times New Roman"/>
        </w:rPr>
        <w:t>The concept of using planted animals we describe is very similar to mark-resight (Bowden and Kufeld 1995, White 1996, McClintock et al. 2006) except that in the applications we describe</w:t>
      </w:r>
      <w:ins w:id="228" w:author="Hennig, Jacob Daniel" w:date="2023-03-21T18:28:00Z">
        <w:r w:rsidR="00A85CEB">
          <w:rPr>
            <w:rFonts w:ascii="Times New Roman" w:hAnsi="Times New Roman" w:cs="Times New Roman"/>
          </w:rPr>
          <w:t>,</w:t>
        </w:r>
      </w:ins>
      <w:r w:rsidRPr="00C35C1E">
        <w:rPr>
          <w:rFonts w:ascii="Times New Roman" w:hAnsi="Times New Roman" w:cs="Times New Roman"/>
        </w:rPr>
        <w:t xml:space="preserve"> a capture history for the unmarked (unknown) portion of the population is constructed and used in the estimation of detection probability.  This was done in Hennig et al. (2022) because the </w:t>
      </w:r>
      <w:r w:rsidRPr="00C35C1E">
        <w:rPr>
          <w:rFonts w:ascii="Times New Roman" w:hAnsi="Times New Roman" w:cs="Times New Roman"/>
        </w:rPr>
        <w:lastRenderedPageBreak/>
        <w:t>capture history has 2 occasions (observers) and is recorded during the survey</w:t>
      </w:r>
      <w:r w:rsidR="00B52E02" w:rsidRPr="00C35C1E">
        <w:rPr>
          <w:rFonts w:ascii="Times New Roman" w:hAnsi="Times New Roman" w:cs="Times New Roman"/>
        </w:rPr>
        <w:t xml:space="preserve">. </w:t>
      </w:r>
      <w:r w:rsidRPr="00C35C1E">
        <w:rPr>
          <w:rFonts w:ascii="Times New Roman" w:hAnsi="Times New Roman" w:cs="Times New Roman"/>
        </w:rPr>
        <w:t>The same approach could be used in a double-observer mark-recapture distance sampling survey</w:t>
      </w:r>
      <w:r>
        <w:rPr>
          <w:rFonts w:ascii="Times New Roman" w:hAnsi="Times New Roman" w:cs="Times New Roman"/>
        </w:rPr>
        <w:t xml:space="preserve"> (Laake et al. 2011) and was </w:t>
      </w:r>
      <w:r w:rsidRPr="00C35C1E">
        <w:rPr>
          <w:rFonts w:ascii="Times New Roman" w:hAnsi="Times New Roman" w:cs="Times New Roman"/>
        </w:rPr>
        <w:t xml:space="preserve">possible with the wild turkey example of Buckley et al (in press) because every wild turkey </w:t>
      </w:r>
      <w:r w:rsidR="00AD0568">
        <w:rPr>
          <w:rFonts w:ascii="Times New Roman" w:hAnsi="Times New Roman" w:cs="Times New Roman"/>
        </w:rPr>
        <w:t xml:space="preserve">was carrying a </w:t>
      </w:r>
      <w:commentRangeStart w:id="229"/>
      <w:commentRangeStart w:id="230"/>
      <w:commentRangeStart w:id="231"/>
      <w:r w:rsidR="00AD0568">
        <w:rPr>
          <w:rFonts w:ascii="Times New Roman" w:hAnsi="Times New Roman" w:cs="Times New Roman"/>
        </w:rPr>
        <w:t xml:space="preserve">unique </w:t>
      </w:r>
      <w:r w:rsidRPr="00C35C1E">
        <w:rPr>
          <w:rFonts w:ascii="Times New Roman" w:hAnsi="Times New Roman" w:cs="Times New Roman"/>
        </w:rPr>
        <w:t xml:space="preserve">visual tag </w:t>
      </w:r>
      <w:commentRangeEnd w:id="229"/>
      <w:r w:rsidR="00A85CEB">
        <w:rPr>
          <w:rStyle w:val="CommentReference"/>
        </w:rPr>
        <w:commentReference w:id="229"/>
      </w:r>
      <w:commentRangeEnd w:id="230"/>
      <w:r w:rsidR="002E710D">
        <w:rPr>
          <w:rStyle w:val="CommentReference"/>
        </w:rPr>
        <w:commentReference w:id="230"/>
      </w:r>
      <w:commentRangeEnd w:id="231"/>
      <w:r w:rsidR="00C37B2C">
        <w:rPr>
          <w:rStyle w:val="CommentReference"/>
        </w:rPr>
        <w:commentReference w:id="231"/>
      </w:r>
      <w:r w:rsidRPr="00C35C1E">
        <w:rPr>
          <w:rFonts w:ascii="Times New Roman" w:hAnsi="Times New Roman" w:cs="Times New Roman"/>
        </w:rPr>
        <w:t>for the camera trapping</w:t>
      </w:r>
      <w:r w:rsidR="00AD0568">
        <w:rPr>
          <w:rFonts w:ascii="Times New Roman" w:hAnsi="Times New Roman" w:cs="Times New Roman"/>
        </w:rPr>
        <w:t xml:space="preserve"> study</w:t>
      </w:r>
      <w:r w:rsidRPr="00C35C1E">
        <w:rPr>
          <w:rFonts w:ascii="Times New Roman" w:hAnsi="Times New Roman" w:cs="Times New Roman"/>
        </w:rPr>
        <w:t xml:space="preserve">. However, </w:t>
      </w:r>
      <w:r w:rsidR="00AD0568">
        <w:rPr>
          <w:rFonts w:ascii="Times New Roman" w:hAnsi="Times New Roman" w:cs="Times New Roman"/>
        </w:rPr>
        <w:t xml:space="preserve">when </w:t>
      </w:r>
      <w:r w:rsidRPr="00C35C1E">
        <w:rPr>
          <w:rFonts w:ascii="Times New Roman" w:hAnsi="Times New Roman" w:cs="Times New Roman"/>
        </w:rPr>
        <w:t xml:space="preserve">applying </w:t>
      </w:r>
      <w:r w:rsidR="00AD0568">
        <w:rPr>
          <w:rFonts w:ascii="Times New Roman" w:hAnsi="Times New Roman" w:cs="Times New Roman"/>
        </w:rPr>
        <w:t>our</w:t>
      </w:r>
      <w:r w:rsidRPr="00C35C1E">
        <w:rPr>
          <w:rFonts w:ascii="Times New Roman" w:hAnsi="Times New Roman" w:cs="Times New Roman"/>
        </w:rPr>
        <w:t xml:space="preserve"> approach on a larger scale with </w:t>
      </w:r>
      <w:del w:id="232" w:author="Hennig, Jacob Daniel" w:date="2023-03-21T18:30:00Z">
        <w:r w:rsidRPr="00C35C1E" w:rsidDel="00E72456">
          <w:rPr>
            <w:rFonts w:ascii="Times New Roman" w:hAnsi="Times New Roman" w:cs="Times New Roman"/>
          </w:rPr>
          <w:delText>an</w:delText>
        </w:r>
      </w:del>
      <w:r w:rsidRPr="00C35C1E">
        <w:rPr>
          <w:rFonts w:ascii="Times New Roman" w:hAnsi="Times New Roman" w:cs="Times New Roman"/>
        </w:rPr>
        <w:t xml:space="preserve"> unmarked animals that are not uniquely identifiable</w:t>
      </w:r>
      <w:r w:rsidR="00AD0568">
        <w:rPr>
          <w:rFonts w:ascii="Times New Roman" w:hAnsi="Times New Roman" w:cs="Times New Roman"/>
        </w:rPr>
        <w:t xml:space="preserve"> (e.g., </w:t>
      </w:r>
      <w:r w:rsidRPr="00C35C1E">
        <w:rPr>
          <w:rFonts w:ascii="Times New Roman" w:hAnsi="Times New Roman" w:cs="Times New Roman"/>
        </w:rPr>
        <w:t>natural marks</w:t>
      </w:r>
      <w:r w:rsidR="00AD0568">
        <w:rPr>
          <w:rFonts w:ascii="Times New Roman" w:hAnsi="Times New Roman" w:cs="Times New Roman"/>
        </w:rPr>
        <w:t>)</w:t>
      </w:r>
      <w:r w:rsidRPr="00C35C1E">
        <w:rPr>
          <w:rFonts w:ascii="Times New Roman" w:hAnsi="Times New Roman" w:cs="Times New Roman"/>
        </w:rPr>
        <w:t xml:space="preserve">, it will </w:t>
      </w:r>
      <w:r w:rsidR="00AD0568">
        <w:rPr>
          <w:rFonts w:ascii="Times New Roman" w:hAnsi="Times New Roman" w:cs="Times New Roman"/>
        </w:rPr>
        <w:t xml:space="preserve">likely not be </w:t>
      </w:r>
      <w:r w:rsidRPr="00C35C1E">
        <w:rPr>
          <w:rFonts w:ascii="Times New Roman" w:hAnsi="Times New Roman" w:cs="Times New Roman"/>
        </w:rPr>
        <w:t>possible to construct a capture history for unknown animals</w:t>
      </w:r>
      <w:r w:rsidR="00AD0568">
        <w:rPr>
          <w:rFonts w:ascii="Times New Roman" w:hAnsi="Times New Roman" w:cs="Times New Roman"/>
        </w:rPr>
        <w:t xml:space="preserve">. However, </w:t>
      </w:r>
      <w:r w:rsidRPr="00C35C1E">
        <w:rPr>
          <w:rFonts w:ascii="Times New Roman" w:hAnsi="Times New Roman" w:cs="Times New Roman"/>
        </w:rPr>
        <w:t>a</w:t>
      </w:r>
      <w:r w:rsidR="00AD0568">
        <w:rPr>
          <w:rFonts w:ascii="Times New Roman" w:hAnsi="Times New Roman" w:cs="Times New Roman"/>
        </w:rPr>
        <w:t>s a</w:t>
      </w:r>
      <w:r w:rsidRPr="00C35C1E">
        <w:rPr>
          <w:rFonts w:ascii="Times New Roman" w:hAnsi="Times New Roman" w:cs="Times New Roman"/>
        </w:rPr>
        <w:t xml:space="preserve"> sample of animals could be tagged with less costly visual tags while others are fitted with transmitters</w:t>
      </w:r>
      <w:ins w:id="233" w:author="Hennig, Jacob Daniel" w:date="2023-04-05T14:53:00Z">
        <w:r w:rsidR="00A84C6C">
          <w:rPr>
            <w:rFonts w:ascii="Times New Roman" w:hAnsi="Times New Roman" w:cs="Times New Roman"/>
          </w:rPr>
          <w:t>,</w:t>
        </w:r>
      </w:ins>
      <w:r w:rsidR="00AD0568">
        <w:rPr>
          <w:rFonts w:ascii="Times New Roman" w:hAnsi="Times New Roman" w:cs="Times New Roman"/>
        </w:rPr>
        <w:t xml:space="preserve"> a</w:t>
      </w:r>
      <w:r w:rsidRPr="00C35C1E">
        <w:rPr>
          <w:rFonts w:ascii="Times New Roman" w:hAnsi="Times New Roman" w:cs="Times New Roman"/>
        </w:rPr>
        <w:t xml:space="preserve"> </w:t>
      </w:r>
      <w:r w:rsidR="00AD0568">
        <w:rPr>
          <w:rFonts w:ascii="Times New Roman" w:hAnsi="Times New Roman" w:cs="Times New Roman"/>
        </w:rPr>
        <w:t>future simulation study is</w:t>
      </w:r>
      <w:r w:rsidRPr="00C35C1E">
        <w:rPr>
          <w:rFonts w:ascii="Times New Roman" w:hAnsi="Times New Roman" w:cs="Times New Roman"/>
        </w:rPr>
        <w:t xml:space="preserve"> needed to evaluate the information gained from incorporating the capture-histor</w:t>
      </w:r>
      <w:r w:rsidR="00AD0568">
        <w:rPr>
          <w:rFonts w:ascii="Times New Roman" w:hAnsi="Times New Roman" w:cs="Times New Roman"/>
        </w:rPr>
        <w:t>y</w:t>
      </w:r>
      <w:r w:rsidRPr="00C35C1E">
        <w:rPr>
          <w:rFonts w:ascii="Times New Roman" w:hAnsi="Times New Roman" w:cs="Times New Roman"/>
        </w:rPr>
        <w:t xml:space="preserve"> information from unknown animals versus the typical mark-resight survey. Such a study could also evaluate a broad range of population parameters and sample size of marked animals and the expected precision that could be achieved.</w:t>
      </w:r>
    </w:p>
    <w:p w14:paraId="6400D53E" w14:textId="1F658CB4" w:rsidR="00404D97" w:rsidRPr="00C35C1E" w:rsidRDefault="003B48FE" w:rsidP="006567C8">
      <w:pPr>
        <w:pStyle w:val="BodyText"/>
        <w:rPr>
          <w:rFonts w:ascii="Times New Roman" w:hAnsi="Times New Roman" w:cs="Times New Roman"/>
        </w:rPr>
      </w:pPr>
      <w:r>
        <w:rPr>
          <w:rFonts w:ascii="Times New Roman" w:hAnsi="Times New Roman" w:cs="Times New Roman"/>
        </w:rPr>
        <w:t>I</w:t>
      </w:r>
      <w:r w:rsidR="00147DBC" w:rsidRPr="00C35C1E">
        <w:rPr>
          <w:rFonts w:ascii="Times New Roman" w:hAnsi="Times New Roman" w:cs="Times New Roman"/>
        </w:rPr>
        <w:t>f covariates are going to be included in model</w:t>
      </w:r>
      <w:r>
        <w:rPr>
          <w:rFonts w:ascii="Times New Roman" w:hAnsi="Times New Roman" w:cs="Times New Roman"/>
        </w:rPr>
        <w:t>s</w:t>
      </w:r>
      <w:r w:rsidR="00147DBC" w:rsidRPr="00C35C1E">
        <w:rPr>
          <w:rFonts w:ascii="Times New Roman" w:hAnsi="Times New Roman" w:cs="Times New Roman"/>
        </w:rPr>
        <w:t xml:space="preserve"> for detection probability, it will be necessary to measure the covariates for all of the known planted animals which means those that are not detected have to be located to measure any relevant covariates</w:t>
      </w:r>
      <w:r w:rsidR="009212F3">
        <w:rPr>
          <w:rFonts w:ascii="Times New Roman" w:hAnsi="Times New Roman" w:cs="Times New Roman"/>
        </w:rPr>
        <w:t xml:space="preserve"> not collected at capture</w:t>
      </w:r>
      <w:r w:rsidR="00B52E02">
        <w:rPr>
          <w:rFonts w:ascii="Times New Roman" w:hAnsi="Times New Roman" w:cs="Times New Roman"/>
        </w:rPr>
        <w:t>.</w:t>
      </w:r>
      <w:r w:rsidR="00B52E02" w:rsidRPr="00C35C1E">
        <w:rPr>
          <w:rFonts w:ascii="Times New Roman" w:hAnsi="Times New Roman" w:cs="Times New Roman"/>
        </w:rPr>
        <w:t xml:space="preserve"> </w:t>
      </w:r>
      <w:r w:rsidR="00AD0568">
        <w:rPr>
          <w:rFonts w:ascii="Times New Roman" w:hAnsi="Times New Roman" w:cs="Times New Roman"/>
        </w:rPr>
        <w:t>Co</w:t>
      </w:r>
      <w:r w:rsidR="00147DBC" w:rsidRPr="00C35C1E">
        <w:rPr>
          <w:rFonts w:ascii="Times New Roman" w:hAnsi="Times New Roman" w:cs="Times New Roman"/>
        </w:rPr>
        <w:t xml:space="preserve">variates </w:t>
      </w:r>
      <w:r w:rsidR="009212F3">
        <w:rPr>
          <w:rFonts w:ascii="Times New Roman" w:hAnsi="Times New Roman" w:cs="Times New Roman"/>
        </w:rPr>
        <w:t xml:space="preserve">such as </w:t>
      </w:r>
      <w:r w:rsidR="00AD0568">
        <w:rPr>
          <w:rFonts w:ascii="Times New Roman" w:hAnsi="Times New Roman" w:cs="Times New Roman"/>
        </w:rPr>
        <w:t>landscape-type</w:t>
      </w:r>
      <w:r w:rsidR="00147DBC" w:rsidRPr="00C35C1E">
        <w:rPr>
          <w:rFonts w:ascii="Times New Roman" w:hAnsi="Times New Roman" w:cs="Times New Roman"/>
        </w:rPr>
        <w:t xml:space="preserve"> </w:t>
      </w:r>
      <w:r w:rsidR="009212F3">
        <w:rPr>
          <w:rFonts w:ascii="Times New Roman" w:hAnsi="Times New Roman" w:cs="Times New Roman"/>
        </w:rPr>
        <w:t>metrics</w:t>
      </w:r>
      <w:r w:rsidR="00147DBC" w:rsidRPr="00C35C1E">
        <w:rPr>
          <w:rFonts w:ascii="Times New Roman" w:hAnsi="Times New Roman" w:cs="Times New Roman"/>
        </w:rPr>
        <w:t xml:space="preserve"> </w:t>
      </w:r>
      <w:r w:rsidR="00AD0568">
        <w:rPr>
          <w:rFonts w:ascii="Times New Roman" w:hAnsi="Times New Roman" w:cs="Times New Roman"/>
        </w:rPr>
        <w:t>that can be remotely acquired</w:t>
      </w:r>
      <w:r w:rsidR="00147DBC" w:rsidRPr="00C35C1E">
        <w:rPr>
          <w:rFonts w:ascii="Times New Roman" w:hAnsi="Times New Roman" w:cs="Times New Roman"/>
        </w:rPr>
        <w:t xml:space="preserve"> from the animals known</w:t>
      </w:r>
      <w:r w:rsidR="009212F3">
        <w:rPr>
          <w:rFonts w:ascii="Times New Roman" w:hAnsi="Times New Roman" w:cs="Times New Roman"/>
        </w:rPr>
        <w:t xml:space="preserve"> would be one example</w:t>
      </w:r>
      <w:r w:rsidR="00147DBC" w:rsidRPr="00C35C1E">
        <w:rPr>
          <w:rFonts w:ascii="Times New Roman" w:hAnsi="Times New Roman" w:cs="Times New Roman"/>
        </w:rPr>
        <w:t xml:space="preserve">. However, for animals in groups as with the wild burro surveys in Hennig et al (2022), group size </w:t>
      </w:r>
      <w:r w:rsidR="009212F3">
        <w:rPr>
          <w:rFonts w:ascii="Times New Roman" w:hAnsi="Times New Roman" w:cs="Times New Roman"/>
        </w:rPr>
        <w:t>was</w:t>
      </w:r>
      <w:r w:rsidR="00147DBC" w:rsidRPr="00C35C1E">
        <w:rPr>
          <w:rFonts w:ascii="Times New Roman" w:hAnsi="Times New Roman" w:cs="Times New Roman"/>
        </w:rPr>
        <w:t xml:space="preserve"> an important covariate for visual detection and requires locating each </w:t>
      </w:r>
      <w:r w:rsidR="009245D6" w:rsidRPr="00C35C1E">
        <w:rPr>
          <w:rFonts w:ascii="Times New Roman" w:hAnsi="Times New Roman" w:cs="Times New Roman"/>
        </w:rPr>
        <w:t>group</w:t>
      </w:r>
      <w:r w:rsidR="00147DBC" w:rsidRPr="00C35C1E">
        <w:rPr>
          <w:rFonts w:ascii="Times New Roman" w:hAnsi="Times New Roman" w:cs="Times New Roman"/>
        </w:rPr>
        <w:t xml:space="preserve"> with a planted individual</w:t>
      </w:r>
      <w:r w:rsidR="009245D6" w:rsidRPr="00C35C1E">
        <w:rPr>
          <w:rFonts w:ascii="Times New Roman" w:hAnsi="Times New Roman" w:cs="Times New Roman"/>
        </w:rPr>
        <w:t xml:space="preserve"> that was missed during the survey to assess the group size of the missed group. </w:t>
      </w:r>
    </w:p>
    <w:p w14:paraId="6C34B088" w14:textId="03A6EE37" w:rsidR="003B48FE" w:rsidRPr="00C35C1E" w:rsidRDefault="0009391B" w:rsidP="003B48FE">
      <w:pPr>
        <w:pStyle w:val="BodyText"/>
        <w:rPr>
          <w:rFonts w:ascii="Times New Roman" w:hAnsi="Times New Roman" w:cs="Times New Roman"/>
        </w:rPr>
      </w:pPr>
      <w:ins w:id="234" w:author="Collier, Bret" w:date="2023-04-10T14:23:00Z">
        <w:r>
          <w:rPr>
            <w:rFonts w:ascii="Times New Roman" w:hAnsi="Times New Roman" w:cs="Times New Roman"/>
          </w:rPr>
          <w:t xml:space="preserve">Finally, we note that </w:t>
        </w:r>
      </w:ins>
      <w:del w:id="235" w:author="Collier, Bret" w:date="2023-04-10T14:23:00Z">
        <w:r w:rsidR="003B48FE" w:rsidRPr="00C35C1E" w:rsidDel="0009391B">
          <w:rPr>
            <w:rFonts w:ascii="Times New Roman" w:hAnsi="Times New Roman" w:cs="Times New Roman"/>
          </w:rPr>
          <w:delText>W</w:delText>
        </w:r>
      </w:del>
      <w:ins w:id="236" w:author="Collier, Bret" w:date="2023-04-10T14:23:00Z">
        <w:r>
          <w:rPr>
            <w:rFonts w:ascii="Times New Roman" w:hAnsi="Times New Roman" w:cs="Times New Roman"/>
          </w:rPr>
          <w:t>w</w:t>
        </w:r>
      </w:ins>
      <w:r w:rsidR="003B48FE" w:rsidRPr="00C35C1E">
        <w:rPr>
          <w:rFonts w:ascii="Times New Roman" w:hAnsi="Times New Roman" w:cs="Times New Roman"/>
        </w:rPr>
        <w:t>ithin wildlife</w:t>
      </w:r>
      <w:ins w:id="237" w:author="Collier, Bret" w:date="2023-04-10T14:23:00Z">
        <w:r>
          <w:rPr>
            <w:rFonts w:ascii="Times New Roman" w:hAnsi="Times New Roman" w:cs="Times New Roman"/>
          </w:rPr>
          <w:t xml:space="preserve"> and fisheries</w:t>
        </w:r>
      </w:ins>
      <w:r w:rsidR="003B48FE" w:rsidRPr="00C35C1E">
        <w:rPr>
          <w:rFonts w:ascii="Times New Roman" w:hAnsi="Times New Roman" w:cs="Times New Roman"/>
        </w:rPr>
        <w:t xml:space="preserve"> abundance estimation there are a variety of cases where use of known</w:t>
      </w:r>
      <w:r w:rsidR="003B48FE">
        <w:rPr>
          <w:rFonts w:ascii="Times New Roman" w:hAnsi="Times New Roman" w:cs="Times New Roman"/>
        </w:rPr>
        <w:t xml:space="preserve"> (</w:t>
      </w:r>
      <w:r w:rsidR="003B48FE" w:rsidRPr="00C35C1E">
        <w:rPr>
          <w:rFonts w:ascii="Times New Roman" w:hAnsi="Times New Roman" w:cs="Times New Roman"/>
        </w:rPr>
        <w:t>planted</w:t>
      </w:r>
      <w:r w:rsidR="003B48FE">
        <w:rPr>
          <w:rFonts w:ascii="Times New Roman" w:hAnsi="Times New Roman" w:cs="Times New Roman"/>
        </w:rPr>
        <w:t>)</w:t>
      </w:r>
      <w:r w:rsidR="003B48FE" w:rsidRPr="00C35C1E">
        <w:rPr>
          <w:rFonts w:ascii="Times New Roman" w:hAnsi="Times New Roman" w:cs="Times New Roman"/>
        </w:rPr>
        <w:t xml:space="preserve"> individuals could be used to address residual heterogeneity and reduce bias</w:t>
      </w:r>
      <w:r w:rsidR="00B52E02" w:rsidRPr="00C35C1E">
        <w:rPr>
          <w:rFonts w:ascii="Times New Roman" w:hAnsi="Times New Roman" w:cs="Times New Roman"/>
        </w:rPr>
        <w:t xml:space="preserve">. </w:t>
      </w:r>
      <w:moveToRangeStart w:id="238" w:author="Collier, Bret" w:date="2023-04-10T14:26:00Z" w:name="move132029199"/>
      <w:moveTo w:id="239" w:author="Collier, Bret" w:date="2023-04-10T14:26:00Z">
        <w:r w:rsidR="003C2AA3">
          <w:rPr>
            <w:rFonts w:ascii="Times New Roman" w:hAnsi="Times New Roman" w:cs="Times New Roman"/>
          </w:rPr>
          <w:t>We</w:t>
        </w:r>
        <w:del w:id="240" w:author="Collier, Bret" w:date="2023-04-10T14:26:00Z">
          <w:r w:rsidR="003C2AA3" w:rsidDel="003C2AA3">
            <w:rPr>
              <w:rFonts w:ascii="Times New Roman" w:hAnsi="Times New Roman" w:cs="Times New Roman"/>
            </w:rPr>
            <w:delText xml:space="preserve"> also </w:delText>
          </w:r>
        </w:del>
      </w:moveTo>
      <w:ins w:id="241" w:author="Collier, Bret" w:date="2023-04-10T14:26:00Z">
        <w:r w:rsidR="003C2AA3">
          <w:rPr>
            <w:rFonts w:ascii="Times New Roman" w:hAnsi="Times New Roman" w:cs="Times New Roman"/>
          </w:rPr>
          <w:t xml:space="preserve"> </w:t>
        </w:r>
      </w:ins>
      <w:moveTo w:id="242" w:author="Collier, Bret" w:date="2023-04-10T14:26:00Z">
        <w:r w:rsidR="003C2AA3">
          <w:rPr>
            <w:rFonts w:ascii="Times New Roman" w:hAnsi="Times New Roman" w:cs="Times New Roman"/>
          </w:rPr>
          <w:t xml:space="preserve">note, as </w:t>
        </w:r>
        <w:r w:rsidR="003C2AA3" w:rsidRPr="00C35C1E">
          <w:rPr>
            <w:rFonts w:ascii="Times New Roman" w:hAnsi="Times New Roman" w:cs="Times New Roman"/>
          </w:rPr>
          <w:t>shown in the wild turkey example</w:t>
        </w:r>
        <w:r w:rsidR="003C2AA3">
          <w:rPr>
            <w:rFonts w:ascii="Times New Roman" w:hAnsi="Times New Roman" w:cs="Times New Roman"/>
          </w:rPr>
          <w:t>, that estimator</w:t>
        </w:r>
        <w:r w:rsidR="003C2AA3" w:rsidRPr="00C35C1E">
          <w:rPr>
            <w:rFonts w:ascii="Times New Roman" w:hAnsi="Times New Roman" w:cs="Times New Roman"/>
          </w:rPr>
          <w:t xml:space="preserve"> precision is reduced at the expense of</w:t>
        </w:r>
        <w:r w:rsidR="003C2AA3">
          <w:rPr>
            <w:rFonts w:ascii="Times New Roman" w:hAnsi="Times New Roman" w:cs="Times New Roman"/>
          </w:rPr>
          <w:t xml:space="preserve"> a</w:t>
        </w:r>
        <w:r w:rsidR="003C2AA3" w:rsidRPr="00C35C1E">
          <w:rPr>
            <w:rFonts w:ascii="Times New Roman" w:hAnsi="Times New Roman" w:cs="Times New Roman"/>
          </w:rPr>
          <w:t xml:space="preserve"> reduc</w:t>
        </w:r>
        <w:r w:rsidR="003C2AA3">
          <w:rPr>
            <w:rFonts w:ascii="Times New Roman" w:hAnsi="Times New Roman" w:cs="Times New Roman"/>
          </w:rPr>
          <w:t xml:space="preserve">tion in </w:t>
        </w:r>
        <w:r w:rsidR="003C2AA3" w:rsidRPr="00C35C1E">
          <w:rPr>
            <w:rFonts w:ascii="Times New Roman" w:hAnsi="Times New Roman" w:cs="Times New Roman"/>
          </w:rPr>
          <w:t>bias</w:t>
        </w:r>
      </w:moveTo>
      <w:ins w:id="243" w:author="Collier, Bret" w:date="2023-04-10T14:27:00Z">
        <w:r w:rsidR="003C2AA3">
          <w:rPr>
            <w:rFonts w:ascii="Times New Roman" w:hAnsi="Times New Roman" w:cs="Times New Roman"/>
          </w:rPr>
          <w:t xml:space="preserve">, which may have unknown implications </w:t>
        </w:r>
      </w:ins>
      <w:ins w:id="244" w:author="Collier, Bret" w:date="2023-04-10T14:28:00Z">
        <w:r w:rsidR="00032DFB">
          <w:rPr>
            <w:rFonts w:ascii="Times New Roman" w:hAnsi="Times New Roman" w:cs="Times New Roman"/>
          </w:rPr>
          <w:t>for trend detection and management thresholds for</w:t>
        </w:r>
      </w:ins>
      <w:ins w:id="245" w:author="Collier, Bret" w:date="2023-04-10T14:27:00Z">
        <w:r w:rsidR="003C2AA3">
          <w:rPr>
            <w:rFonts w:ascii="Times New Roman" w:hAnsi="Times New Roman" w:cs="Times New Roman"/>
          </w:rPr>
          <w:t xml:space="preserve"> monitoring programs</w:t>
        </w:r>
        <w:r w:rsidR="00032DFB">
          <w:rPr>
            <w:rFonts w:ascii="Times New Roman" w:hAnsi="Times New Roman" w:cs="Times New Roman"/>
          </w:rPr>
          <w:t xml:space="preserve"> that a</w:t>
        </w:r>
      </w:ins>
      <w:ins w:id="246" w:author="Collier, Bret" w:date="2023-04-10T14:28:00Z">
        <w:r w:rsidR="00032DFB">
          <w:rPr>
            <w:rFonts w:ascii="Times New Roman" w:hAnsi="Times New Roman" w:cs="Times New Roman"/>
          </w:rPr>
          <w:t>ttempt to address residual heterogeneity in the future</w:t>
        </w:r>
      </w:ins>
      <w:moveTo w:id="247" w:author="Collier, Bret" w:date="2023-04-10T14:26:00Z">
        <w:r w:rsidR="003C2AA3" w:rsidRPr="00C35C1E">
          <w:rPr>
            <w:rFonts w:ascii="Times New Roman" w:hAnsi="Times New Roman" w:cs="Times New Roman"/>
          </w:rPr>
          <w:t xml:space="preserve">. </w:t>
        </w:r>
      </w:moveTo>
      <w:moveToRangeEnd w:id="238"/>
      <w:del w:id="248" w:author="Collier, Bret" w:date="2023-04-10T14:28:00Z">
        <w:r w:rsidR="003B48FE" w:rsidRPr="00C35C1E" w:rsidDel="00032DFB">
          <w:rPr>
            <w:rFonts w:ascii="Times New Roman" w:hAnsi="Times New Roman" w:cs="Times New Roman"/>
          </w:rPr>
          <w:delText>However</w:delText>
        </w:r>
      </w:del>
      <w:ins w:id="249" w:author="Collier, Bret" w:date="2023-04-10T14:28:00Z">
        <w:r w:rsidR="00032DFB">
          <w:rPr>
            <w:rFonts w:ascii="Times New Roman" w:hAnsi="Times New Roman" w:cs="Times New Roman"/>
          </w:rPr>
          <w:t xml:space="preserve">Additionally, </w:t>
        </w:r>
      </w:ins>
      <w:del w:id="250" w:author="Collier, Bret" w:date="2023-04-10T14:28:00Z">
        <w:r w:rsidR="003B48FE" w:rsidRPr="00C35C1E" w:rsidDel="00032DFB">
          <w:rPr>
            <w:rFonts w:ascii="Times New Roman" w:hAnsi="Times New Roman" w:cs="Times New Roman"/>
          </w:rPr>
          <w:delText xml:space="preserve">, </w:delText>
        </w:r>
      </w:del>
      <w:ins w:id="251" w:author="Collier, Bret" w:date="2023-04-10T14:23:00Z">
        <w:r>
          <w:rPr>
            <w:rFonts w:ascii="Times New Roman" w:hAnsi="Times New Roman" w:cs="Times New Roman"/>
          </w:rPr>
          <w:t xml:space="preserve">we acknowledge that the </w:t>
        </w:r>
      </w:ins>
      <w:r w:rsidR="003B48FE" w:rsidRPr="00C35C1E">
        <w:rPr>
          <w:rFonts w:ascii="Times New Roman" w:hAnsi="Times New Roman" w:cs="Times New Roman"/>
        </w:rPr>
        <w:t xml:space="preserve">costs associated with </w:t>
      </w:r>
      <w:del w:id="252" w:author="Collier, Bret" w:date="2023-04-10T14:28:00Z">
        <w:r w:rsidR="003B48FE" w:rsidRPr="00C35C1E" w:rsidDel="00032DFB">
          <w:rPr>
            <w:rFonts w:ascii="Times New Roman" w:hAnsi="Times New Roman" w:cs="Times New Roman"/>
          </w:rPr>
          <w:delText xml:space="preserve">this </w:delText>
        </w:r>
      </w:del>
      <w:ins w:id="253" w:author="Collier, Bret" w:date="2023-04-10T14:28:00Z">
        <w:r w:rsidR="00032DFB">
          <w:rPr>
            <w:rFonts w:ascii="Times New Roman" w:hAnsi="Times New Roman" w:cs="Times New Roman"/>
          </w:rPr>
          <w:t>the use of planted individu</w:t>
        </w:r>
      </w:ins>
      <w:ins w:id="254" w:author="Collier, Bret" w:date="2023-04-10T14:29:00Z">
        <w:r w:rsidR="00032DFB">
          <w:rPr>
            <w:rFonts w:ascii="Times New Roman" w:hAnsi="Times New Roman" w:cs="Times New Roman"/>
          </w:rPr>
          <w:t>als</w:t>
        </w:r>
      </w:ins>
      <w:del w:id="255" w:author="Collier, Bret" w:date="2023-04-10T14:29:00Z">
        <w:r w:rsidR="003B48FE" w:rsidRPr="00C35C1E" w:rsidDel="00032DFB">
          <w:rPr>
            <w:rFonts w:ascii="Times New Roman" w:hAnsi="Times New Roman" w:cs="Times New Roman"/>
          </w:rPr>
          <w:delText>approach in</w:delText>
        </w:r>
      </w:del>
      <w:ins w:id="256" w:author="Collier, Bret" w:date="2023-04-10T14:29:00Z">
        <w:r w:rsidR="00032DFB">
          <w:rPr>
            <w:rFonts w:ascii="Times New Roman" w:hAnsi="Times New Roman" w:cs="Times New Roman"/>
          </w:rPr>
          <w:t xml:space="preserve"> in</w:t>
        </w:r>
      </w:ins>
      <w:r w:rsidR="003B48FE" w:rsidRPr="00C35C1E">
        <w:rPr>
          <w:rFonts w:ascii="Times New Roman" w:hAnsi="Times New Roman" w:cs="Times New Roman"/>
        </w:rPr>
        <w:t>clud</w:t>
      </w:r>
      <w:ins w:id="257" w:author="Collier, Bret" w:date="2023-04-10T14:29:00Z">
        <w:r w:rsidR="00032DFB">
          <w:rPr>
            <w:rFonts w:ascii="Times New Roman" w:hAnsi="Times New Roman" w:cs="Times New Roman"/>
          </w:rPr>
          <w:t xml:space="preserve">es not only increased uncertainty but also expenses associate with </w:t>
        </w:r>
      </w:ins>
      <w:del w:id="258" w:author="Collier, Bret" w:date="2023-04-10T14:29:00Z">
        <w:r w:rsidR="003B48FE" w:rsidRPr="00C35C1E" w:rsidDel="00032DFB">
          <w:rPr>
            <w:rFonts w:ascii="Times New Roman" w:hAnsi="Times New Roman" w:cs="Times New Roman"/>
          </w:rPr>
          <w:delText xml:space="preserve">ing the </w:delText>
        </w:r>
      </w:del>
      <w:r w:rsidR="003B48FE" w:rsidRPr="00C35C1E">
        <w:rPr>
          <w:rFonts w:ascii="Times New Roman" w:hAnsi="Times New Roman" w:cs="Times New Roman"/>
        </w:rPr>
        <w:t>handling</w:t>
      </w:r>
      <w:ins w:id="259" w:author="Collier, Bret" w:date="2023-04-10T14:29:00Z">
        <w:r w:rsidR="00032DFB">
          <w:rPr>
            <w:rFonts w:ascii="Times New Roman" w:hAnsi="Times New Roman" w:cs="Times New Roman"/>
          </w:rPr>
          <w:t xml:space="preserve">, tagging, and </w:t>
        </w:r>
      </w:ins>
      <w:del w:id="260" w:author="Collier, Bret" w:date="2023-04-10T14:29:00Z">
        <w:r w:rsidR="003B48FE" w:rsidRPr="00C35C1E" w:rsidDel="00032DFB">
          <w:rPr>
            <w:rFonts w:ascii="Times New Roman" w:hAnsi="Times New Roman" w:cs="Times New Roman"/>
          </w:rPr>
          <w:delText xml:space="preserve"> and tagging with transmitter</w:delText>
        </w:r>
        <w:r w:rsidR="003B48FE" w:rsidDel="00032DFB">
          <w:rPr>
            <w:rFonts w:ascii="Times New Roman" w:hAnsi="Times New Roman" w:cs="Times New Roman"/>
          </w:rPr>
          <w:delText>s</w:delText>
        </w:r>
        <w:r w:rsidR="003B48FE" w:rsidRPr="00C35C1E" w:rsidDel="00032DFB">
          <w:rPr>
            <w:rFonts w:ascii="Times New Roman" w:hAnsi="Times New Roman" w:cs="Times New Roman"/>
          </w:rPr>
          <w:delText xml:space="preserve"> and </w:delText>
        </w:r>
      </w:del>
      <w:r w:rsidR="003B48FE" w:rsidRPr="00C35C1E">
        <w:rPr>
          <w:rFonts w:ascii="Times New Roman" w:hAnsi="Times New Roman" w:cs="Times New Roman"/>
        </w:rPr>
        <w:t xml:space="preserve">monitoring </w:t>
      </w:r>
      <w:del w:id="261" w:author="Collier, Bret" w:date="2023-04-10T14:29:00Z">
        <w:r w:rsidR="003B48FE" w:rsidRPr="00C35C1E" w:rsidDel="00032DFB">
          <w:rPr>
            <w:rFonts w:ascii="Times New Roman" w:hAnsi="Times New Roman" w:cs="Times New Roman"/>
          </w:rPr>
          <w:delText>the animals.</w:delText>
        </w:r>
      </w:del>
      <w:moveFromRangeStart w:id="262" w:author="Collier, Bret" w:date="2023-04-10T14:26:00Z" w:name="move132029199"/>
      <w:moveFrom w:id="263" w:author="Collier, Bret" w:date="2023-04-10T14:26:00Z">
        <w:del w:id="264" w:author="Collier, Bret" w:date="2023-04-10T14:29:00Z">
          <w:r w:rsidR="003B48FE" w:rsidRPr="00C35C1E" w:rsidDel="00032DFB">
            <w:rPr>
              <w:rFonts w:ascii="Times New Roman" w:hAnsi="Times New Roman" w:cs="Times New Roman"/>
            </w:rPr>
            <w:delText xml:space="preserve"> </w:delText>
          </w:r>
          <w:r w:rsidR="003B48FE" w:rsidDel="00032DFB">
            <w:rPr>
              <w:rFonts w:ascii="Times New Roman" w:hAnsi="Times New Roman" w:cs="Times New Roman"/>
            </w:rPr>
            <w:delText xml:space="preserve">We also note, as </w:delText>
          </w:r>
          <w:r w:rsidR="003B48FE" w:rsidRPr="00C35C1E" w:rsidDel="00032DFB">
            <w:rPr>
              <w:rFonts w:ascii="Times New Roman" w:hAnsi="Times New Roman" w:cs="Times New Roman"/>
            </w:rPr>
            <w:delText>shown in the wild turkey example</w:delText>
          </w:r>
          <w:r w:rsidR="003B48FE" w:rsidDel="00032DFB">
            <w:rPr>
              <w:rFonts w:ascii="Times New Roman" w:hAnsi="Times New Roman" w:cs="Times New Roman"/>
            </w:rPr>
            <w:delText>, that estimator</w:delText>
          </w:r>
          <w:r w:rsidR="003B48FE" w:rsidRPr="00C35C1E" w:rsidDel="00032DFB">
            <w:rPr>
              <w:rFonts w:ascii="Times New Roman" w:hAnsi="Times New Roman" w:cs="Times New Roman"/>
            </w:rPr>
            <w:delText xml:space="preserve"> precision is reduced at the expense of</w:delText>
          </w:r>
          <w:r w:rsidR="003B48FE" w:rsidDel="00032DFB">
            <w:rPr>
              <w:rFonts w:ascii="Times New Roman" w:hAnsi="Times New Roman" w:cs="Times New Roman"/>
            </w:rPr>
            <w:delText xml:space="preserve"> a</w:delText>
          </w:r>
          <w:r w:rsidR="003B48FE" w:rsidRPr="00C35C1E" w:rsidDel="00032DFB">
            <w:rPr>
              <w:rFonts w:ascii="Times New Roman" w:hAnsi="Times New Roman" w:cs="Times New Roman"/>
            </w:rPr>
            <w:delText xml:space="preserve"> reduc</w:delText>
          </w:r>
          <w:r w:rsidR="003B48FE" w:rsidDel="00032DFB">
            <w:rPr>
              <w:rFonts w:ascii="Times New Roman" w:hAnsi="Times New Roman" w:cs="Times New Roman"/>
            </w:rPr>
            <w:delText xml:space="preserve">tion in </w:delText>
          </w:r>
          <w:r w:rsidR="003B48FE" w:rsidRPr="00C35C1E" w:rsidDel="00032DFB">
            <w:rPr>
              <w:rFonts w:ascii="Times New Roman" w:hAnsi="Times New Roman" w:cs="Times New Roman"/>
            </w:rPr>
            <w:delText>bias.</w:delText>
          </w:r>
        </w:del>
      </w:moveFrom>
      <w:moveFromRangeEnd w:id="262"/>
      <w:del w:id="265" w:author="Collier, Bret" w:date="2023-04-10T14:29:00Z">
        <w:r w:rsidR="003B48FE" w:rsidRPr="00C35C1E" w:rsidDel="00032DFB">
          <w:rPr>
            <w:rFonts w:ascii="Times New Roman" w:hAnsi="Times New Roman" w:cs="Times New Roman"/>
          </w:rPr>
          <w:delText xml:space="preserve"> </w:delText>
        </w:r>
      </w:del>
      <w:ins w:id="266" w:author="Collier, Bret" w:date="2023-04-10T14:29:00Z">
        <w:r w:rsidR="00032DFB">
          <w:rPr>
            <w:rFonts w:ascii="Times New Roman" w:hAnsi="Times New Roman" w:cs="Times New Roman"/>
          </w:rPr>
          <w:t>individual</w:t>
        </w:r>
      </w:ins>
      <w:ins w:id="267" w:author="Collier, Bret" w:date="2023-04-10T14:30:00Z">
        <w:r w:rsidR="00032DFB">
          <w:rPr>
            <w:rFonts w:ascii="Times New Roman" w:hAnsi="Times New Roman" w:cs="Times New Roman"/>
          </w:rPr>
          <w:t>s.  For our approach to be applicable, planted</w:t>
        </w:r>
      </w:ins>
      <w:del w:id="268" w:author="Collier, Bret" w:date="2023-04-10T14:29:00Z">
        <w:r w:rsidR="003B48FE" w:rsidRPr="00C35C1E" w:rsidDel="00032DFB">
          <w:rPr>
            <w:rFonts w:ascii="Times New Roman" w:hAnsi="Times New Roman" w:cs="Times New Roman"/>
          </w:rPr>
          <w:delText>The p</w:delText>
        </w:r>
      </w:del>
      <w:del w:id="269" w:author="Collier, Bret" w:date="2023-04-10T14:30:00Z">
        <w:r w:rsidR="003B48FE" w:rsidRPr="00C35C1E" w:rsidDel="00032DFB">
          <w:rPr>
            <w:rFonts w:ascii="Times New Roman" w:hAnsi="Times New Roman" w:cs="Times New Roman"/>
          </w:rPr>
          <w:delText>lanted</w:delText>
        </w:r>
      </w:del>
      <w:r w:rsidR="003B48FE" w:rsidRPr="00C35C1E">
        <w:rPr>
          <w:rFonts w:ascii="Times New Roman" w:hAnsi="Times New Roman" w:cs="Times New Roman"/>
        </w:rPr>
        <w:t xml:space="preserve"> individuals need to be representative of the population as a whole which could be more difficult to accommodate in scaling up this approach to a regional or state-wide</w:t>
      </w:r>
      <w:r w:rsidR="009212F3">
        <w:rPr>
          <w:rFonts w:ascii="Times New Roman" w:hAnsi="Times New Roman" w:cs="Times New Roman"/>
        </w:rPr>
        <w:t xml:space="preserve"> </w:t>
      </w:r>
      <w:r w:rsidR="003B48FE" w:rsidRPr="00C35C1E">
        <w:rPr>
          <w:rFonts w:ascii="Times New Roman" w:hAnsi="Times New Roman" w:cs="Times New Roman"/>
        </w:rPr>
        <w:t>usage.</w:t>
      </w:r>
    </w:p>
    <w:p w14:paraId="3D11BAB6" w14:textId="77777777" w:rsidR="003B48FE" w:rsidRDefault="003B48FE" w:rsidP="00E7047C">
      <w:pPr>
        <w:pStyle w:val="BodyText"/>
        <w:rPr>
          <w:rFonts w:ascii="Times New Roman" w:hAnsi="Times New Roman" w:cs="Times New Roman"/>
        </w:rPr>
      </w:pPr>
    </w:p>
    <w:p w14:paraId="1F1A3479" w14:textId="77777777" w:rsidR="009E284C" w:rsidRPr="00C00899" w:rsidRDefault="009E284C" w:rsidP="00C00899">
      <w:pPr>
        <w:pStyle w:val="BodyText"/>
        <w:rPr>
          <w:rFonts w:ascii="Times New Roman" w:hAnsi="Times New Roman" w:cs="Times New Roman"/>
          <w:b/>
          <w:bCs/>
        </w:rPr>
      </w:pPr>
      <w:r w:rsidRPr="00C00899">
        <w:rPr>
          <w:rFonts w:ascii="Times New Roman" w:hAnsi="Times New Roman" w:cs="Times New Roman"/>
          <w:b/>
          <w:bCs/>
        </w:rPr>
        <w:t>Acknowledgements</w:t>
      </w:r>
    </w:p>
    <w:p w14:paraId="2E5A5EBB" w14:textId="76A7066F" w:rsidR="009E284C" w:rsidRPr="009E284C" w:rsidRDefault="009E284C" w:rsidP="00C00899">
      <w:pPr>
        <w:contextualSpacing/>
        <w:rPr>
          <w:rFonts w:ascii="Times New Roman" w:hAnsi="Times New Roman" w:cs="Times New Roman"/>
        </w:rPr>
      </w:pPr>
      <w:r w:rsidRPr="009E284C">
        <w:rPr>
          <w:rFonts w:ascii="Times New Roman" w:hAnsi="Times New Roman" w:cs="Times New Roman"/>
        </w:rPr>
        <w:t xml:space="preserve">Funding and support </w:t>
      </w:r>
      <w:r w:rsidR="00D3767E">
        <w:rPr>
          <w:rFonts w:ascii="Times New Roman" w:hAnsi="Times New Roman" w:cs="Times New Roman"/>
        </w:rPr>
        <w:t xml:space="preserve">for the wild turkey camera surveys </w:t>
      </w:r>
      <w:r w:rsidRPr="009E284C">
        <w:rPr>
          <w:rFonts w:ascii="Times New Roman" w:hAnsi="Times New Roman" w:cs="Times New Roman"/>
        </w:rPr>
        <w:t>were provided by the Texas Parks and Wildlife Department Upland Game Bird Stamp Fund, the U.S. Fish and Wildlife Service through the Federal Aid in Wildlife Restoration Act Grant W-1830-R-1, the Louisiana State University Agricultural Center, the School of Renewable Natural Resources at Louisiana State University</w:t>
      </w:r>
      <w:r w:rsidR="00B52E02">
        <w:rPr>
          <w:rFonts w:ascii="Times New Roman" w:hAnsi="Times New Roman" w:cs="Times New Roman"/>
        </w:rPr>
        <w:t xml:space="preserve">. </w:t>
      </w:r>
      <w:r w:rsidRPr="009E284C">
        <w:rPr>
          <w:rFonts w:ascii="Times New Roman" w:hAnsi="Times New Roman" w:cs="Times New Roman"/>
        </w:rPr>
        <w:t>This manuscript is based on work supported by the National Institute of Food and Agriculture, United States Department of Agriculture, McIntire Stennis project number 7001494.</w:t>
      </w:r>
      <w:ins w:id="270" w:author="Jeff Laake" w:date="2023-04-06T13:42:00Z">
        <w:r w:rsidR="00A0682F">
          <w:rPr>
            <w:rFonts w:ascii="Times New Roman" w:hAnsi="Times New Roman" w:cs="Times New Roman"/>
          </w:rPr>
          <w:t xml:space="preserve"> We thank Jake Hennig for his review of a draft which led to some </w:t>
        </w:r>
      </w:ins>
      <w:ins w:id="271" w:author="Jeff Laake" w:date="2023-04-06T13:43:00Z">
        <w:r w:rsidR="00A0682F">
          <w:rPr>
            <w:rFonts w:ascii="Times New Roman" w:hAnsi="Times New Roman" w:cs="Times New Roman"/>
          </w:rPr>
          <w:t>nice clarification to the manuscript.</w:t>
        </w:r>
      </w:ins>
    </w:p>
    <w:p w14:paraId="011DE4ED" w14:textId="7EB92054" w:rsidR="006567C8" w:rsidRPr="009E284C" w:rsidRDefault="006567C8" w:rsidP="00C00899">
      <w:pPr>
        <w:pStyle w:val="BodyText"/>
        <w:rPr>
          <w:rFonts w:ascii="Times New Roman" w:hAnsi="Times New Roman" w:cs="Times New Roman"/>
        </w:rPr>
      </w:pPr>
      <w:r w:rsidRPr="009E284C">
        <w:rPr>
          <w:rFonts w:ascii="Times New Roman" w:hAnsi="Times New Roman" w:cs="Times New Roman"/>
        </w:rPr>
        <w:br w:type="page"/>
      </w:r>
    </w:p>
    <w:p w14:paraId="65F5083E" w14:textId="70646530" w:rsidR="00F13030" w:rsidRPr="00C35C1E" w:rsidRDefault="00057C4F" w:rsidP="00F13030">
      <w:pPr>
        <w:pStyle w:val="BodyText"/>
        <w:rPr>
          <w:rFonts w:ascii="Times New Roman" w:hAnsi="Times New Roman" w:cs="Times New Roman"/>
        </w:rPr>
      </w:pPr>
      <w:r>
        <w:rPr>
          <w:rFonts w:ascii="Times New Roman" w:hAnsi="Times New Roman" w:cs="Times New Roman"/>
        </w:rPr>
        <w:lastRenderedPageBreak/>
        <w:t>L</w:t>
      </w:r>
      <w:r w:rsidR="00F13030" w:rsidRPr="00C35C1E">
        <w:rPr>
          <w:rFonts w:ascii="Times New Roman" w:hAnsi="Times New Roman" w:cs="Times New Roman"/>
        </w:rPr>
        <w:t>iterature Cited</w:t>
      </w:r>
    </w:p>
    <w:p w14:paraId="044A23BE"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Alpizar-Jara, R. &amp; K.H. Pollock 1996. A combination line transect and capture-recapture sampling model for multiple observers in aerial surveys. Env. Ecol. Stat. 3:311-327.</w:t>
      </w:r>
    </w:p>
    <w:p w14:paraId="2B49F51C"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Ashbridge, J. and I. B. J.Goudie. 2008. Conditionally Unbiased Estimation of Population Size Under Plant-Capture, Communications in Statistics - Theory and Methods, 38:1, 1-12.</w:t>
      </w:r>
    </w:p>
    <w:p w14:paraId="4F4CF8C8" w14:textId="2EDE97F6"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Borchers, D. L., J. L. Laake, C. Southwell, and C. G. M. Paxton. 2006. Accommodating unmodeled heterogeneity in double‐observer distance sampling surveys. Biometrics 62:372–378.</w:t>
      </w:r>
    </w:p>
    <w:p w14:paraId="2C787FED" w14:textId="6819DAC3" w:rsidR="00495A01" w:rsidRPr="00C35C1E" w:rsidRDefault="00495A01" w:rsidP="00F13030">
      <w:pPr>
        <w:pStyle w:val="BodyText"/>
        <w:rPr>
          <w:rFonts w:ascii="Times New Roman" w:hAnsi="Times New Roman" w:cs="Times New Roman"/>
        </w:rPr>
      </w:pPr>
      <w:r w:rsidRPr="00C35C1E">
        <w:rPr>
          <w:rFonts w:ascii="Times New Roman" w:hAnsi="Times New Roman" w:cs="Times New Roman"/>
        </w:rPr>
        <w:t>Bowden, D. C., and Kufeld, R. C. 1995. Generalized Mark-Sight Population Size Estimation Applied to Colorado Moose</w:t>
      </w:r>
      <w:r w:rsidR="00B52E02" w:rsidRPr="00C35C1E">
        <w:rPr>
          <w:rFonts w:ascii="Times New Roman" w:hAnsi="Times New Roman" w:cs="Times New Roman"/>
        </w:rPr>
        <w:t xml:space="preserve">. </w:t>
      </w:r>
      <w:r w:rsidRPr="00C35C1E">
        <w:rPr>
          <w:rFonts w:ascii="Times New Roman" w:hAnsi="Times New Roman" w:cs="Times New Roman"/>
        </w:rPr>
        <w:t>Journal of Wildlife Management, 59: 840–851.</w:t>
      </w:r>
    </w:p>
    <w:p w14:paraId="56F0E0AE"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Buckland, S. T., Anderson, D. R., Burnham, K. P., Laake, J. L., Borchers, D. L., and Thomas, L. 2001. Introduction to Distance Sampling: Estimating Abundance of Biological Populations, Oxford: Oxford University Press.</w:t>
      </w:r>
    </w:p>
    <w:p w14:paraId="71E84CBF"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Buckland, S. T., J. L. Laake, and D. L. Borchers. 2010. Double‐observer line transect methods: levels of independence. Biometrics 66:169–177.</w:t>
      </w:r>
    </w:p>
    <w:p w14:paraId="77D53DE9"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Burnham KP, and W.S. Overton. 1978. Estimation of the size of a closed population when capture probabilities vary among animals. Biometrika 65:625–633.</w:t>
      </w:r>
    </w:p>
    <w:p w14:paraId="4AB4FDAB" w14:textId="55BD74E0"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Burnham KP, and W.S. Overton. 1979. Robust estimation of population size when capture probabilities vary among animals. Biometrika 65:625–633</w:t>
      </w:r>
      <w:r w:rsidR="004C07CB" w:rsidRPr="00C35C1E">
        <w:rPr>
          <w:rFonts w:ascii="Times New Roman" w:hAnsi="Times New Roman" w:cs="Times New Roman"/>
        </w:rPr>
        <w:t>.</w:t>
      </w:r>
    </w:p>
    <w:p w14:paraId="60399E46" w14:textId="27E42927" w:rsidR="004C07CB" w:rsidRPr="00C35C1E" w:rsidRDefault="004C07CB" w:rsidP="00F13030">
      <w:pPr>
        <w:pStyle w:val="BodyText"/>
        <w:rPr>
          <w:rFonts w:ascii="Times New Roman" w:hAnsi="Times New Roman" w:cs="Times New Roman"/>
        </w:rPr>
      </w:pPr>
      <w:r w:rsidRPr="00C35C1E">
        <w:rPr>
          <w:rFonts w:ascii="Times New Roman" w:hAnsi="Times New Roman" w:cs="Times New Roman"/>
        </w:rPr>
        <w:t>Butterworth, D. S., and D.L. Borchers. 1988) Estimates of g(0) for minke schools from the results of the independent observer experiment on the 1985/86 and 1986/87 IWC/IDCR Antarctic assessment cruises. Report of the International Whaling Commission 38, 301–313.</w:t>
      </w:r>
    </w:p>
    <w:p w14:paraId="2496EFBA" w14:textId="37AED29B" w:rsidR="004C07CB" w:rsidRPr="00C35C1E" w:rsidRDefault="004C07CB" w:rsidP="00F13030">
      <w:pPr>
        <w:pStyle w:val="BodyText"/>
        <w:rPr>
          <w:rFonts w:ascii="Times New Roman" w:hAnsi="Times New Roman" w:cs="Times New Roman"/>
        </w:rPr>
      </w:pPr>
      <w:r w:rsidRPr="00C35C1E">
        <w:rPr>
          <w:rFonts w:ascii="Times New Roman" w:hAnsi="Times New Roman" w:cs="Times New Roman"/>
        </w:rPr>
        <w:t xml:space="preserve">Butterworth, D.S., P.B. Best and M. Basson 1982. Results of analysis of minke whale assessment cruise, 1980/1. Rep. Int. Whaling Comm. 32:819-834. </w:t>
      </w:r>
    </w:p>
    <w:p w14:paraId="1C7463DD"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Chen, S.X. 2000. Animal abundance estimation in independent observer line transect surveys. Envir. Ecol. Stat. 7:285-299</w:t>
      </w:r>
    </w:p>
    <w:p w14:paraId="3827C77D"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Cormack, R.M. 1966. A Test for Equal Catchability. Biometrics 22(2):330-342.</w:t>
      </w:r>
    </w:p>
    <w:p w14:paraId="691CD4B5"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Dorazio, R. M., and J. A. Royle. 2003. Mixture models for estimating the size of a closed population when capture rates vary among individuals. Biometrics 59: 351– 364.</w:t>
      </w:r>
    </w:p>
    <w:p w14:paraId="12191CD7"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Griffin, P. C., B. C. Lubow, K. J. Jenkins, D. J. Vales, B. J. Moeller, M. Reid, P. J. Happe, S. M. McCorquodale, M. J. Tirhi, J. P. Schaberl, and K. Beirne. 2013. A hybrid double‐observer sightability model for aerial surveys. Journal of Wildlife Management 77:1532–1544.</w:t>
      </w:r>
    </w:p>
    <w:p w14:paraId="54C6AB03" w14:textId="5C3F544C" w:rsidR="002E7F26" w:rsidRPr="00C35C1E" w:rsidRDefault="00F13030" w:rsidP="00F13030">
      <w:pPr>
        <w:pStyle w:val="BodyText"/>
        <w:rPr>
          <w:rFonts w:ascii="Times New Roman" w:hAnsi="Times New Roman" w:cs="Times New Roman"/>
        </w:rPr>
      </w:pPr>
      <w:r w:rsidRPr="00C35C1E">
        <w:rPr>
          <w:rFonts w:ascii="Times New Roman" w:hAnsi="Times New Roman" w:cs="Times New Roman"/>
        </w:rPr>
        <w:t>Goudie, I. 1995. A plant-capture approach for achieving complete coverage of a population. Communications in Statistics - Theory and Methods 24, 1293–1305.</w:t>
      </w:r>
    </w:p>
    <w:p w14:paraId="15A99CF3" w14:textId="2305A492" w:rsidR="002E7F26" w:rsidRPr="00C35C1E" w:rsidRDefault="002E7F26" w:rsidP="00F13030">
      <w:pPr>
        <w:pStyle w:val="BodyText"/>
        <w:rPr>
          <w:rFonts w:ascii="Times New Roman" w:hAnsi="Times New Roman" w:cs="Times New Roman"/>
        </w:rPr>
      </w:pPr>
      <w:r w:rsidRPr="00C35C1E">
        <w:rPr>
          <w:rFonts w:ascii="Times New Roman" w:hAnsi="Times New Roman" w:cs="Times New Roman"/>
        </w:rPr>
        <w:t>Hennig</w:t>
      </w:r>
      <w:r w:rsidR="00AC08C2" w:rsidRPr="00C35C1E">
        <w:rPr>
          <w:rFonts w:ascii="Times New Roman" w:hAnsi="Times New Roman" w:cs="Times New Roman"/>
        </w:rPr>
        <w:t>, J,D., K.A. Schoenecker, J.W. Cain III, G.W. Roemer, and J.L. Laake. 2022. Accounting for residual heterogeneity in double‐observer sightability models decreases bias in burro abundance estimates. Journal of Wildlife Management 86:5 DOI: 10.1002/jwmg.22239.</w:t>
      </w:r>
    </w:p>
    <w:p w14:paraId="0DC21054" w14:textId="325E4B11" w:rsidR="004C07CB" w:rsidRPr="00C35C1E" w:rsidRDefault="004C07CB" w:rsidP="00F13030">
      <w:pPr>
        <w:pStyle w:val="BodyText"/>
        <w:rPr>
          <w:rFonts w:ascii="Times New Roman" w:hAnsi="Times New Roman" w:cs="Times New Roman"/>
        </w:rPr>
      </w:pPr>
      <w:r w:rsidRPr="00C35C1E">
        <w:rPr>
          <w:rFonts w:ascii="Times New Roman" w:hAnsi="Times New Roman" w:cs="Times New Roman"/>
        </w:rPr>
        <w:lastRenderedPageBreak/>
        <w:t xml:space="preserve">Hiby, A.R. and P.S. Hammond 1989. Survey techniques for estimating abundance of cetaceans. Rep. Int. Whaling Comm. Special Issue 11:47-80. </w:t>
      </w:r>
    </w:p>
    <w:p w14:paraId="4BC75DA0"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Huggins, R. M. 1989. On the statistical analysis of capture‐recapture experiments. Biometrika 76:133–140.</w:t>
      </w:r>
    </w:p>
    <w:p w14:paraId="3A5F9420"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Huggins, R. M. 1991. Some practical aspects of a conditional likelihood approach to capture experiments. Biometrics 47: 725–732.</w:t>
      </w:r>
    </w:p>
    <w:p w14:paraId="7FC250A9" w14:textId="5CAFB93C"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Laake, J. L. 1999. Distance sampling with independent observers: reducing bias from heterogeneity by weakening the conditional independence assumption. In ‘Marine Mammal Survey and Assessment Methods</w:t>
      </w:r>
      <w:r w:rsidR="00B52E02" w:rsidRPr="00C35C1E">
        <w:rPr>
          <w:rFonts w:ascii="Times New Roman" w:hAnsi="Times New Roman" w:cs="Times New Roman"/>
        </w:rPr>
        <w:t>.’</w:t>
      </w:r>
      <w:r w:rsidRPr="00C35C1E">
        <w:rPr>
          <w:rFonts w:ascii="Times New Roman" w:hAnsi="Times New Roman" w:cs="Times New Roman"/>
        </w:rPr>
        <w:t xml:space="preserve"> (Eds G. Amstrup, S. Garner, J. Laake, B. Manly, L. McDonald and D. Robertson.) pp. 137–148. (Balkema: Rotterdam.)</w:t>
      </w:r>
    </w:p>
    <w:p w14:paraId="5C9D56B5" w14:textId="18942FE8"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Laake, J. L. 2013. RMark: an R interface for analysis of capture‐recapture data with MARK. AFSC Processed Rep 2013‐01.Alaska Fisheries Science Center, National Oceanic Atmospheric Administration, National Marine Fisheries Service,</w:t>
      </w:r>
      <w:r w:rsidR="00BE2B6C">
        <w:rPr>
          <w:rFonts w:ascii="Times New Roman" w:hAnsi="Times New Roman" w:cs="Times New Roman"/>
        </w:rPr>
        <w:t xml:space="preserve"> </w:t>
      </w:r>
      <w:r w:rsidRPr="00C35C1E">
        <w:rPr>
          <w:rFonts w:ascii="Times New Roman" w:hAnsi="Times New Roman" w:cs="Times New Roman"/>
        </w:rPr>
        <w:t>Seattle, Washington, USA.</w:t>
      </w:r>
    </w:p>
    <w:p w14:paraId="1B144C93" w14:textId="28F2FD82"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Laake, J. L., M. J. Dawson, J.</w:t>
      </w:r>
      <w:r w:rsidR="00385E15" w:rsidRPr="00C35C1E">
        <w:rPr>
          <w:rFonts w:ascii="Times New Roman" w:hAnsi="Times New Roman" w:cs="Times New Roman"/>
        </w:rPr>
        <w:t xml:space="preserve"> </w:t>
      </w:r>
      <w:r w:rsidRPr="00C35C1E">
        <w:rPr>
          <w:rFonts w:ascii="Times New Roman" w:hAnsi="Times New Roman" w:cs="Times New Roman"/>
        </w:rPr>
        <w:t>and Hone, J. 2008. Visibility bias: mark–recapture, line-transect, or both? Wildlife Research 35, 299–309.</w:t>
      </w:r>
    </w:p>
    <w:p w14:paraId="74CA6FAD"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Laake, J. L., and D. L. Borchers. 2004. Methods for incomplete detection at distance zero. Pages 108–189 in S. T. Buckland, D. R. Anderson, K. P. Burnham, J. L. Laake, D. L. Borchers, and L. Thomas, editors. Advanced distance sampling. Oxford University Press, Oxford, United Kingdom.</w:t>
      </w:r>
    </w:p>
    <w:p w14:paraId="152B3C9B"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Laake, J. L., D. S. Johnson, D. R. Diefenbach, and M. A. Ternent. 2014. Hidden Markov model for dependent mark loss and survival estimation. Journal of Agricultural, Biological, and Environmental Statistics 19:522–538.</w:t>
      </w:r>
    </w:p>
    <w:p w14:paraId="36C0CA6B"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Laake, J.L., B. A. Collier, M. L. Morrison &amp; R. N. Wilkins, 2011. Point-Based Mark-Recapture Distance Sampling. Journal of Agricultural, Biological, and Environmental Statistics. 16(3), 389–408.</w:t>
      </w:r>
    </w:p>
    <w:p w14:paraId="1D2248FC"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Laska, E. M., Meisner, M. &amp; Siegel, C. (1988), ‘Estimating the size of a population from a single sample’, Biometrics 44, 461–472.</w:t>
      </w:r>
    </w:p>
    <w:p w14:paraId="4756A46B"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Link, W. A. 2003. Nonidentifiability of Population Size from Capture–Recapture Data with Heterogeneous Detection Probabilities. Biometrics 59: 1123– 30.</w:t>
      </w:r>
    </w:p>
    <w:p w14:paraId="13869EB7"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Manly, B.F.J., L.L. McDonald &amp; G.W. Garner 1996. Maximum likelihood estimation for the double-count method with independent observers. J. Agr. Bio. Env. Stat. 1:170-189.</w:t>
      </w:r>
    </w:p>
    <w:p w14:paraId="2E839551" w14:textId="093FC3C9"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 xml:space="preserve">McClintock, B.T., G.C. White &amp; K.P. Burnham. 2006. A robust design mark-resight abundance estimator allowing heterogeneity in resighting probabilities. JABES 11, 231. </w:t>
      </w:r>
      <w:hyperlink r:id="rId13">
        <w:r w:rsidRPr="00C35C1E">
          <w:rPr>
            <w:rStyle w:val="Hyperlink"/>
            <w:rFonts w:ascii="Times New Roman" w:hAnsi="Times New Roman" w:cs="Times New Roman"/>
          </w:rPr>
          <w:t>https://doi.org/10.1198/108571106X129171</w:t>
        </w:r>
      </w:hyperlink>
    </w:p>
    <w:p w14:paraId="369F28B6" w14:textId="77777777" w:rsidR="000B2D30" w:rsidRDefault="000B2D30" w:rsidP="00F13030">
      <w:pPr>
        <w:pStyle w:val="BodyText"/>
        <w:rPr>
          <w:ins w:id="272" w:author="Collier, Bret" w:date="2023-04-10T13:30:00Z"/>
          <w:rFonts w:ascii="Times New Roman" w:hAnsi="Times New Roman" w:cs="Times New Roman"/>
        </w:rPr>
      </w:pPr>
    </w:p>
    <w:p w14:paraId="03AA9060" w14:textId="3AF22343" w:rsidR="000B2D30" w:rsidRDefault="000B2D30" w:rsidP="00F13030">
      <w:pPr>
        <w:pStyle w:val="BodyText"/>
        <w:rPr>
          <w:ins w:id="273" w:author="Collier, Bret" w:date="2023-04-10T13:54:00Z"/>
          <w:rFonts w:ascii="Times New Roman" w:hAnsi="Times New Roman" w:cs="Times New Roman"/>
        </w:rPr>
      </w:pPr>
      <w:ins w:id="274" w:author="Collier, Bret" w:date="2023-04-10T13:30:00Z">
        <w:r>
          <w:rPr>
            <w:rFonts w:ascii="Times New Roman" w:hAnsi="Times New Roman" w:cs="Times New Roman"/>
          </w:rPr>
          <w:lastRenderedPageBreak/>
          <w:t>Nichols, J. D., J. E. Hines, J. R. Sauer, F. W. Fall</w:t>
        </w:r>
      </w:ins>
      <w:ins w:id="275" w:author="Collier, Bret" w:date="2023-04-10T13:31:00Z">
        <w:r>
          <w:rPr>
            <w:rFonts w:ascii="Times New Roman" w:hAnsi="Times New Roman" w:cs="Times New Roman"/>
          </w:rPr>
          <w:t>on, J. E. Fallon and P. J. Heglund.  2000.  A double-observer approach for estimating detection probability and abundance from point counts.  The Auk 117: 393–408.</w:t>
        </w:r>
      </w:ins>
    </w:p>
    <w:p w14:paraId="763F9BA0" w14:textId="3BE701C6" w:rsidR="00E561C6" w:rsidRDefault="00E561C6" w:rsidP="00F13030">
      <w:pPr>
        <w:pStyle w:val="BodyText"/>
        <w:rPr>
          <w:ins w:id="276" w:author="Collier, Bret" w:date="2023-04-10T13:54:00Z"/>
          <w:rFonts w:ascii="Times New Roman" w:hAnsi="Times New Roman" w:cs="Times New Roman"/>
        </w:rPr>
      </w:pPr>
    </w:p>
    <w:p w14:paraId="283BD702" w14:textId="2817461F" w:rsidR="00E561C6" w:rsidRDefault="00E561C6" w:rsidP="00F13030">
      <w:pPr>
        <w:pStyle w:val="BodyText"/>
        <w:rPr>
          <w:ins w:id="277" w:author="Collier, Bret" w:date="2023-04-10T13:30:00Z"/>
          <w:rFonts w:ascii="Times New Roman" w:hAnsi="Times New Roman" w:cs="Times New Roman"/>
        </w:rPr>
      </w:pPr>
      <w:ins w:id="278" w:author="Collier, Bret" w:date="2023-04-10T13:54:00Z">
        <w:r>
          <w:rPr>
            <w:rFonts w:ascii="Times New Roman" w:hAnsi="Times New Roman" w:cs="Times New Roman"/>
          </w:rPr>
          <w:t>Nichols, J. D., L. Thomas and P. B. Conn. 2009. Inferences about landbird abundance from count data: r</w:t>
        </w:r>
      </w:ins>
      <w:ins w:id="279" w:author="Collier, Bret" w:date="2023-04-10T13:55:00Z">
        <w:r>
          <w:rPr>
            <w:rFonts w:ascii="Times New Roman" w:hAnsi="Times New Roman" w:cs="Times New Roman"/>
          </w:rPr>
          <w:t xml:space="preserve">ecent advances and future directions.  </w:t>
        </w:r>
        <w:r w:rsidR="00F03A6D">
          <w:rPr>
            <w:rFonts w:ascii="Times New Roman" w:hAnsi="Times New Roman" w:cs="Times New Roman"/>
          </w:rPr>
          <w:t xml:space="preserve">Pages 201-235 in </w:t>
        </w:r>
      </w:ins>
      <w:ins w:id="280" w:author="Collier, Bret" w:date="2023-04-10T13:57:00Z">
        <w:r w:rsidR="00F03A6D">
          <w:rPr>
            <w:rFonts w:ascii="Times New Roman" w:hAnsi="Times New Roman" w:cs="Times New Roman"/>
          </w:rPr>
          <w:t xml:space="preserve">E. G. Cooch et al., editors.  </w:t>
        </w:r>
      </w:ins>
      <w:ins w:id="281" w:author="Collier, Bret" w:date="2023-04-10T13:55:00Z">
        <w:r w:rsidR="00F03A6D">
          <w:rPr>
            <w:rFonts w:ascii="Times New Roman" w:hAnsi="Times New Roman" w:cs="Times New Roman"/>
          </w:rPr>
          <w:t>Modeling Demographic Processes in Marked Populations</w:t>
        </w:r>
      </w:ins>
      <w:ins w:id="282" w:author="Collier, Bret" w:date="2023-04-10T13:56:00Z">
        <w:r w:rsidR="00F03A6D">
          <w:rPr>
            <w:rFonts w:ascii="Times New Roman" w:hAnsi="Times New Roman" w:cs="Times New Roman"/>
          </w:rPr>
          <w:t>, Springer.</w:t>
        </w:r>
      </w:ins>
    </w:p>
    <w:p w14:paraId="09041F2B" w14:textId="77C96166"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Otis, D. L., K. P. Burnham, G. C. White, and D. R. Anderson. 1978. Statistical inference from capture data on closed animal populations. Wildlife Monographs 62:3–135.</w:t>
      </w:r>
    </w:p>
    <w:p w14:paraId="7E2C66D2" w14:textId="3E4778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 xml:space="preserve">Pledger, </w:t>
      </w:r>
      <w:r w:rsidR="00B52E02" w:rsidRPr="00C35C1E">
        <w:rPr>
          <w:rFonts w:ascii="Times New Roman" w:hAnsi="Times New Roman" w:cs="Times New Roman"/>
        </w:rPr>
        <w:t>S.,</w:t>
      </w:r>
      <w:r w:rsidRPr="00C35C1E">
        <w:rPr>
          <w:rFonts w:ascii="Times New Roman" w:hAnsi="Times New Roman" w:cs="Times New Roman"/>
        </w:rPr>
        <w:t xml:space="preserve"> and M. Efford. 1998. Correction of bias due to heterogeneous capture probability in capture-recapture studies of open populations. Biometrics, pp.888-898.</w:t>
      </w:r>
    </w:p>
    <w:p w14:paraId="08717AF5"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Pledger, S. 2000. Unified maximum likelihood estimates for closed capture-recapture models for mixtures. Biometrics 56: 434– 442.</w:t>
      </w:r>
    </w:p>
    <w:p w14:paraId="0486B571"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 xml:space="preserve">R Core Team 2022. R: A language and environment for statistical computing. R Foundation for Statistical Computing, Vienna, Austria. URL </w:t>
      </w:r>
      <w:hyperlink r:id="rId14">
        <w:r w:rsidRPr="00C35C1E">
          <w:rPr>
            <w:rStyle w:val="Hyperlink"/>
            <w:rFonts w:ascii="Times New Roman" w:hAnsi="Times New Roman" w:cs="Times New Roman"/>
          </w:rPr>
          <w:t>https://www.R-project.org/</w:t>
        </w:r>
      </w:hyperlink>
      <w:r w:rsidRPr="00C35C1E">
        <w:rPr>
          <w:rFonts w:ascii="Times New Roman" w:hAnsi="Times New Roman" w:cs="Times New Roman"/>
        </w:rPr>
        <w:t>.</w:t>
      </w:r>
    </w:p>
    <w:p w14:paraId="5F1F9C08" w14:textId="330BE175" w:rsidR="006E5586" w:rsidRDefault="006E5586" w:rsidP="00F13030">
      <w:pPr>
        <w:pStyle w:val="BodyText"/>
        <w:rPr>
          <w:ins w:id="283" w:author="Collier, Bret" w:date="2023-04-10T14:01:00Z"/>
          <w:rFonts w:ascii="Times New Roman" w:hAnsi="Times New Roman" w:cs="Times New Roman"/>
        </w:rPr>
      </w:pPr>
      <w:ins w:id="284" w:author="Collier, Bret" w:date="2023-04-10T14:01:00Z">
        <w:r>
          <w:rPr>
            <w:rFonts w:ascii="Times New Roman" w:hAnsi="Times New Roman" w:cs="Times New Roman"/>
          </w:rPr>
          <w:t>Seber, G. A.  1982. The estimation of animal abundance and related parameters. Griffin, London, UK.</w:t>
        </w:r>
      </w:ins>
    </w:p>
    <w:p w14:paraId="3EEB5883" w14:textId="5F29BC09"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Steinhorst, R. K., and M. D.</w:t>
      </w:r>
      <w:r w:rsidR="00BE2B6C">
        <w:rPr>
          <w:rFonts w:ascii="Times New Roman" w:hAnsi="Times New Roman" w:cs="Times New Roman"/>
        </w:rPr>
        <w:t xml:space="preserve"> </w:t>
      </w:r>
      <w:r w:rsidRPr="00C35C1E">
        <w:rPr>
          <w:rFonts w:ascii="Times New Roman" w:hAnsi="Times New Roman" w:cs="Times New Roman"/>
        </w:rPr>
        <w:t>Samuel. 1989. Sightability adjustment methods for aerial surveys of wildlife populations. Biometrics 45:415–425</w:t>
      </w:r>
    </w:p>
    <w:p w14:paraId="062F21C6" w14:textId="77777777" w:rsidR="00495A01" w:rsidRPr="00C35C1E" w:rsidRDefault="00495A01" w:rsidP="00F13030">
      <w:pPr>
        <w:pStyle w:val="BodyText"/>
        <w:rPr>
          <w:rFonts w:ascii="Times New Roman" w:hAnsi="Times New Roman" w:cs="Times New Roman"/>
        </w:rPr>
      </w:pPr>
      <w:r w:rsidRPr="00C35C1E">
        <w:rPr>
          <w:rFonts w:ascii="Times New Roman" w:hAnsi="Times New Roman" w:cs="Times New Roman"/>
        </w:rPr>
        <w:t>White, G. C . 1996. NOREMARK: Population Estimation from Mark-Resighting Surveys. Wildlife Society Bulletin, 24: 50–52.</w:t>
      </w:r>
    </w:p>
    <w:p w14:paraId="65AF76B9" w14:textId="1683632C"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White GC, and E.G. Cooch. 2017. Population abundance estimation with heterogeneous encounter probabilities using numerical integration: individual heterogeneity and abundance estimation. J Wildl Manag 81:322–336</w:t>
      </w:r>
    </w:p>
    <w:p w14:paraId="176A8EF2" w14:textId="77777777" w:rsidR="00F13030" w:rsidRPr="00C35C1E" w:rsidRDefault="00F13030" w:rsidP="00F13030">
      <w:pPr>
        <w:pStyle w:val="BodyText"/>
        <w:rPr>
          <w:rFonts w:ascii="Times New Roman" w:hAnsi="Times New Roman" w:cs="Times New Roman"/>
        </w:rPr>
      </w:pPr>
      <w:r w:rsidRPr="00C35C1E">
        <w:rPr>
          <w:rFonts w:ascii="Times New Roman" w:hAnsi="Times New Roman" w:cs="Times New Roman"/>
        </w:rPr>
        <w:t>White, G. C., and K. P. Burnham. 1999. Program MARK: survival estimation from populations of marked animals. Bird Study 46:120–138.</w:t>
      </w:r>
    </w:p>
    <w:bookmarkEnd w:id="108"/>
    <w:bookmarkEnd w:id="109"/>
    <w:p w14:paraId="7416B64D" w14:textId="05ADA0D9" w:rsidR="00DF4B25" w:rsidRDefault="00DF4B25" w:rsidP="00716AE2">
      <w:pPr>
        <w:pStyle w:val="BodyText"/>
        <w:rPr>
          <w:rFonts w:ascii="Times New Roman" w:hAnsi="Times New Roman" w:cs="Times New Roman"/>
        </w:rPr>
      </w:pPr>
    </w:p>
    <w:p w14:paraId="7100638B" w14:textId="36F7CCF9" w:rsidR="007E327F" w:rsidRDefault="007E327F" w:rsidP="00716AE2">
      <w:pPr>
        <w:pStyle w:val="BodyText"/>
        <w:rPr>
          <w:rFonts w:ascii="Times New Roman" w:hAnsi="Times New Roman" w:cs="Times New Roman"/>
        </w:rPr>
      </w:pPr>
    </w:p>
    <w:p w14:paraId="406A2B12" w14:textId="77777777" w:rsidR="007E327F" w:rsidRDefault="007E327F" w:rsidP="00716AE2">
      <w:pPr>
        <w:pStyle w:val="BodyText"/>
        <w:rPr>
          <w:rFonts w:ascii="Times New Roman" w:hAnsi="Times New Roman" w:cs="Times New Roman"/>
        </w:rPr>
      </w:pPr>
    </w:p>
    <w:p w14:paraId="00C2618C" w14:textId="74E6EEF3" w:rsidR="001D59E9" w:rsidRDefault="001D59E9" w:rsidP="00716AE2">
      <w:pPr>
        <w:pStyle w:val="BodyText"/>
        <w:rPr>
          <w:rFonts w:ascii="Times New Roman" w:hAnsi="Times New Roman" w:cs="Times New Roman"/>
        </w:rPr>
        <w:sectPr w:rsidR="001D59E9">
          <w:pgSz w:w="12240" w:h="15840"/>
          <w:pgMar w:top="1440" w:right="1440" w:bottom="1440" w:left="1440" w:header="720" w:footer="720" w:gutter="0"/>
          <w:cols w:space="720"/>
        </w:sectPr>
      </w:pPr>
    </w:p>
    <w:tbl>
      <w:tblPr>
        <w:tblStyle w:val="Table"/>
        <w:tblW w:w="2569" w:type="pct"/>
        <w:jc w:val="center"/>
        <w:tblLook w:val="0020" w:firstRow="1" w:lastRow="0" w:firstColumn="0" w:lastColumn="0" w:noHBand="0" w:noVBand="0"/>
      </w:tblPr>
      <w:tblGrid>
        <w:gridCol w:w="1727"/>
        <w:gridCol w:w="1417"/>
        <w:gridCol w:w="1665"/>
      </w:tblGrid>
      <w:tr w:rsidR="007E327F" w:rsidRPr="007E327F" w14:paraId="5D35CE1D" w14:textId="77777777" w:rsidTr="007E327F">
        <w:trPr>
          <w:cnfStyle w:val="100000000000" w:firstRow="1" w:lastRow="0" w:firstColumn="0" w:lastColumn="0" w:oddVBand="0" w:evenVBand="0" w:oddHBand="0" w:evenHBand="0" w:firstRowFirstColumn="0" w:firstRowLastColumn="0" w:lastRowFirstColumn="0" w:lastRowLastColumn="0"/>
          <w:tblHeader/>
          <w:jc w:val="center"/>
        </w:trPr>
        <w:tc>
          <w:tcPr>
            <w:tcW w:w="0" w:type="auto"/>
            <w:gridSpan w:val="3"/>
            <w:tcBorders>
              <w:bottom w:val="single" w:sz="4" w:space="0" w:color="auto"/>
            </w:tcBorders>
          </w:tcPr>
          <w:p w14:paraId="107E6D5A" w14:textId="51A1A0E3" w:rsidR="007E327F" w:rsidRPr="007E327F" w:rsidRDefault="007E327F" w:rsidP="007E327F">
            <w:pPr>
              <w:pStyle w:val="BodyText"/>
              <w:rPr>
                <w:rFonts w:ascii="Times New Roman" w:hAnsi="Times New Roman" w:cs="Times New Roman"/>
              </w:rPr>
            </w:pPr>
            <w:r w:rsidRPr="007E327F">
              <w:rPr>
                <w:rFonts w:ascii="Times New Roman" w:hAnsi="Times New Roman" w:cs="Times New Roman"/>
              </w:rPr>
              <w:lastRenderedPageBreak/>
              <w:t>Table 1</w:t>
            </w:r>
            <w:r w:rsidR="00B52E02" w:rsidRPr="007E327F">
              <w:rPr>
                <w:rFonts w:ascii="Times New Roman" w:hAnsi="Times New Roman" w:cs="Times New Roman"/>
              </w:rPr>
              <w:t xml:space="preserve">. </w:t>
            </w:r>
            <w:r w:rsidRPr="007E327F">
              <w:rPr>
                <w:rFonts w:ascii="Times New Roman" w:hAnsi="Times New Roman" w:cs="Times New Roman"/>
              </w:rPr>
              <w:t>Example contingency table show</w:t>
            </w:r>
            <w:ins w:id="285" w:author="Hennig, Jacob Daniel" w:date="2023-03-21T16:12:00Z">
              <w:r w:rsidR="00785218">
                <w:rPr>
                  <w:rFonts w:ascii="Times New Roman" w:hAnsi="Times New Roman" w:cs="Times New Roman"/>
                </w:rPr>
                <w:t>ing</w:t>
              </w:r>
            </w:ins>
            <w:r w:rsidRPr="007E327F">
              <w:rPr>
                <w:rFonts w:ascii="Times New Roman" w:hAnsi="Times New Roman" w:cs="Times New Roman"/>
              </w:rPr>
              <w:t xml:space="preserve"> the distribution of detected and missed observations and their associated cell count.</w:t>
            </w:r>
          </w:p>
        </w:tc>
      </w:tr>
      <w:tr w:rsidR="007E327F" w:rsidRPr="007E327F" w14:paraId="6E28A5D7" w14:textId="77777777" w:rsidTr="001346B4">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bottom w:val="single" w:sz="4" w:space="0" w:color="auto"/>
            </w:tcBorders>
          </w:tcPr>
          <w:p w14:paraId="7431261E" w14:textId="77777777" w:rsidR="007E327F" w:rsidRPr="007E327F" w:rsidRDefault="007E327F" w:rsidP="007E327F">
            <w:pPr>
              <w:pStyle w:val="BodyText"/>
              <w:rPr>
                <w:rFonts w:ascii="Times New Roman" w:hAnsi="Times New Roman" w:cs="Times New Roman"/>
              </w:rPr>
            </w:pPr>
            <w:r w:rsidRPr="007E327F">
              <w:rPr>
                <w:rFonts w:ascii="Times New Roman" w:hAnsi="Times New Roman" w:cs="Times New Roman"/>
              </w:rPr>
              <w:t> </w:t>
            </w:r>
          </w:p>
        </w:tc>
        <w:tc>
          <w:tcPr>
            <w:tcW w:w="0" w:type="auto"/>
            <w:tcBorders>
              <w:top w:val="single" w:sz="4" w:space="0" w:color="auto"/>
              <w:bottom w:val="single" w:sz="4" w:space="0" w:color="auto"/>
            </w:tcBorders>
          </w:tcPr>
          <w:p w14:paraId="1C904935" w14:textId="77777777" w:rsidR="007E327F" w:rsidRPr="007E327F" w:rsidRDefault="007E327F" w:rsidP="007E327F">
            <w:pPr>
              <w:pStyle w:val="BodyText"/>
              <w:rPr>
                <w:rFonts w:ascii="Times New Roman" w:hAnsi="Times New Roman" w:cs="Times New Roman"/>
              </w:rPr>
            </w:pPr>
            <w:r w:rsidRPr="007E327F">
              <w:rPr>
                <w:rFonts w:ascii="Times New Roman" w:hAnsi="Times New Roman" w:cs="Times New Roman"/>
              </w:rPr>
              <w:t>Missed</w:t>
            </w:r>
          </w:p>
        </w:tc>
        <w:tc>
          <w:tcPr>
            <w:tcW w:w="0" w:type="auto"/>
            <w:tcBorders>
              <w:top w:val="single" w:sz="4" w:space="0" w:color="auto"/>
              <w:bottom w:val="single" w:sz="4" w:space="0" w:color="auto"/>
            </w:tcBorders>
          </w:tcPr>
          <w:p w14:paraId="665536EA" w14:textId="77777777" w:rsidR="007E327F" w:rsidRPr="007E327F" w:rsidRDefault="007E327F" w:rsidP="007E327F">
            <w:pPr>
              <w:pStyle w:val="BodyText"/>
              <w:rPr>
                <w:rFonts w:ascii="Times New Roman" w:hAnsi="Times New Roman" w:cs="Times New Roman"/>
              </w:rPr>
            </w:pPr>
            <w:r w:rsidRPr="007E327F">
              <w:rPr>
                <w:rFonts w:ascii="Times New Roman" w:hAnsi="Times New Roman" w:cs="Times New Roman"/>
              </w:rPr>
              <w:t>Detected</w:t>
            </w:r>
          </w:p>
        </w:tc>
      </w:tr>
      <w:tr w:rsidR="007E327F" w:rsidRPr="007E327F" w14:paraId="3187548D" w14:textId="77777777" w:rsidTr="001346B4">
        <w:trPr>
          <w:jc w:val="center"/>
        </w:trPr>
        <w:tc>
          <w:tcPr>
            <w:tcW w:w="0" w:type="auto"/>
            <w:tcBorders>
              <w:top w:val="single" w:sz="4" w:space="0" w:color="auto"/>
            </w:tcBorders>
          </w:tcPr>
          <w:p w14:paraId="286F2C75" w14:textId="77777777" w:rsidR="007E327F" w:rsidRPr="007E327F" w:rsidRDefault="007E327F" w:rsidP="007E327F">
            <w:pPr>
              <w:pStyle w:val="BodyText"/>
              <w:rPr>
                <w:rFonts w:ascii="Times New Roman" w:hAnsi="Times New Roman" w:cs="Times New Roman"/>
              </w:rPr>
            </w:pPr>
            <w:r w:rsidRPr="007E327F">
              <w:rPr>
                <w:rFonts w:ascii="Times New Roman" w:hAnsi="Times New Roman" w:cs="Times New Roman"/>
                <w:b/>
                <w:bCs/>
              </w:rPr>
              <w:t>Missed</w:t>
            </w:r>
          </w:p>
        </w:tc>
        <w:tc>
          <w:tcPr>
            <w:tcW w:w="0" w:type="auto"/>
            <w:tcBorders>
              <w:top w:val="single" w:sz="4" w:space="0" w:color="auto"/>
            </w:tcBorders>
          </w:tcPr>
          <w:p w14:paraId="4C094804" w14:textId="3AC06A56" w:rsidR="007E327F" w:rsidRPr="007E327F" w:rsidRDefault="00636687" w:rsidP="007E327F">
            <w:pPr>
              <w:pStyle w:val="BodyTex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00</m:t>
                    </m:r>
                  </m:sub>
                </m:sSub>
              </m:oMath>
            </m:oMathPara>
          </w:p>
        </w:tc>
        <w:tc>
          <w:tcPr>
            <w:tcW w:w="0" w:type="auto"/>
            <w:tcBorders>
              <w:top w:val="single" w:sz="4" w:space="0" w:color="auto"/>
            </w:tcBorders>
          </w:tcPr>
          <w:p w14:paraId="1B1C8E2F" w14:textId="66F8ADDF" w:rsidR="007E327F" w:rsidRPr="007E327F" w:rsidRDefault="00636687" w:rsidP="007E327F">
            <w:pPr>
              <w:pStyle w:val="BodyTex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01</m:t>
                    </m:r>
                  </m:sub>
                </m:sSub>
              </m:oMath>
            </m:oMathPara>
          </w:p>
        </w:tc>
      </w:tr>
      <w:tr w:rsidR="007E327F" w:rsidRPr="007E327F" w14:paraId="12F510D0" w14:textId="77777777" w:rsidTr="001346B4">
        <w:trPr>
          <w:jc w:val="center"/>
        </w:trPr>
        <w:tc>
          <w:tcPr>
            <w:tcW w:w="0" w:type="auto"/>
            <w:tcBorders>
              <w:bottom w:val="single" w:sz="4" w:space="0" w:color="auto"/>
            </w:tcBorders>
          </w:tcPr>
          <w:p w14:paraId="2FC376E5" w14:textId="77777777" w:rsidR="007E327F" w:rsidRPr="007E327F" w:rsidRDefault="007E327F" w:rsidP="007E327F">
            <w:pPr>
              <w:pStyle w:val="BodyText"/>
              <w:rPr>
                <w:rFonts w:ascii="Times New Roman" w:hAnsi="Times New Roman" w:cs="Times New Roman"/>
              </w:rPr>
            </w:pPr>
            <w:r w:rsidRPr="007E327F">
              <w:rPr>
                <w:rFonts w:ascii="Times New Roman" w:hAnsi="Times New Roman" w:cs="Times New Roman"/>
                <w:b/>
                <w:bCs/>
              </w:rPr>
              <w:t>Detected</w:t>
            </w:r>
          </w:p>
        </w:tc>
        <w:tc>
          <w:tcPr>
            <w:tcW w:w="0" w:type="auto"/>
            <w:tcBorders>
              <w:bottom w:val="single" w:sz="4" w:space="0" w:color="auto"/>
            </w:tcBorders>
          </w:tcPr>
          <w:p w14:paraId="78B50894" w14:textId="5963F3B8" w:rsidR="007E327F" w:rsidRPr="007E327F" w:rsidRDefault="00636687" w:rsidP="007E327F">
            <w:pPr>
              <w:pStyle w:val="BodyTex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10</m:t>
                    </m:r>
                  </m:sub>
                </m:sSub>
              </m:oMath>
            </m:oMathPara>
          </w:p>
        </w:tc>
        <w:tc>
          <w:tcPr>
            <w:tcW w:w="0" w:type="auto"/>
            <w:tcBorders>
              <w:bottom w:val="single" w:sz="4" w:space="0" w:color="auto"/>
            </w:tcBorders>
          </w:tcPr>
          <w:p w14:paraId="54170A5A" w14:textId="793C3060" w:rsidR="007E327F" w:rsidRPr="007E327F" w:rsidRDefault="00636687" w:rsidP="007E327F">
            <w:pPr>
              <w:pStyle w:val="BodyTex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11</m:t>
                    </m:r>
                  </m:sub>
                </m:sSub>
              </m:oMath>
            </m:oMathPara>
          </w:p>
        </w:tc>
      </w:tr>
    </w:tbl>
    <w:p w14:paraId="5B7F4180" w14:textId="36CB9570" w:rsidR="007E327F" w:rsidRDefault="007E327F" w:rsidP="00716AE2">
      <w:pPr>
        <w:pStyle w:val="BodyText"/>
        <w:rPr>
          <w:rFonts w:ascii="Times New Roman" w:hAnsi="Times New Roman" w:cs="Times New Roman"/>
        </w:rPr>
      </w:pPr>
    </w:p>
    <w:p w14:paraId="3B30CC4B" w14:textId="5A1A3495" w:rsidR="007E327F" w:rsidRDefault="007E327F" w:rsidP="00716AE2">
      <w:pPr>
        <w:pStyle w:val="BodyText"/>
        <w:rPr>
          <w:rFonts w:ascii="Times New Roman" w:hAnsi="Times New Roman" w:cs="Times New Roman"/>
        </w:rPr>
      </w:pPr>
    </w:p>
    <w:tbl>
      <w:tblPr>
        <w:tblStyle w:val="Table"/>
        <w:tblW w:w="4239" w:type="pct"/>
        <w:tblLook w:val="0020" w:firstRow="1" w:lastRow="0" w:firstColumn="0" w:lastColumn="0" w:noHBand="0" w:noVBand="0"/>
      </w:tblPr>
      <w:tblGrid>
        <w:gridCol w:w="1748"/>
        <w:gridCol w:w="1612"/>
        <w:gridCol w:w="1320"/>
        <w:gridCol w:w="1671"/>
        <w:gridCol w:w="1584"/>
      </w:tblGrid>
      <w:tr w:rsidR="007E327F" w:rsidRPr="00C35C1E" w14:paraId="50AA3069" w14:textId="77777777" w:rsidTr="007E327F">
        <w:trPr>
          <w:cnfStyle w:val="100000000000" w:firstRow="1" w:lastRow="0" w:firstColumn="0" w:lastColumn="0" w:oddVBand="0" w:evenVBand="0" w:oddHBand="0" w:evenHBand="0" w:firstRowFirstColumn="0" w:firstRowLastColumn="0" w:lastRowFirstColumn="0" w:lastRowLastColumn="0"/>
          <w:trHeight w:val="360"/>
          <w:tblHeader/>
        </w:trPr>
        <w:tc>
          <w:tcPr>
            <w:tcW w:w="5000" w:type="pct"/>
            <w:gridSpan w:val="5"/>
          </w:tcPr>
          <w:p w14:paraId="4D18EF89" w14:textId="052C5D6A" w:rsidR="007E327F" w:rsidRPr="00C35C1E" w:rsidRDefault="007E327F" w:rsidP="007E327F">
            <w:pPr>
              <w:pStyle w:val="BodyText"/>
              <w:rPr>
                <w:rFonts w:ascii="Times New Roman" w:hAnsi="Times New Roman" w:cs="Times New Roman"/>
              </w:rPr>
            </w:pPr>
            <w:r w:rsidRPr="00C35C1E">
              <w:rPr>
                <w:rFonts w:ascii="Times New Roman" w:hAnsi="Times New Roman" w:cs="Times New Roman"/>
              </w:rPr>
              <w:t xml:space="preserve">Table </w:t>
            </w:r>
            <w:r>
              <w:rPr>
                <w:rFonts w:ascii="Times New Roman" w:hAnsi="Times New Roman" w:cs="Times New Roman"/>
              </w:rPr>
              <w:t>2.</w:t>
            </w:r>
            <w:r w:rsidRPr="00C35C1E">
              <w:rPr>
                <w:rFonts w:ascii="Times New Roman" w:hAnsi="Times New Roman" w:cs="Times New Roman"/>
              </w:rPr>
              <w:t xml:space="preserve"> </w:t>
            </w:r>
            <w:r>
              <w:rPr>
                <w:rFonts w:ascii="Times New Roman" w:hAnsi="Times New Roman" w:cs="Times New Roman"/>
              </w:rPr>
              <w:t>Example simulation</w:t>
            </w:r>
            <w:r w:rsidRPr="00C35C1E">
              <w:rPr>
                <w:rFonts w:ascii="Times New Roman" w:hAnsi="Times New Roman" w:cs="Times New Roman"/>
              </w:rPr>
              <w:t xml:space="preserve"> realization of the homogeneity and heterogeneity</w:t>
            </w:r>
            <w:r>
              <w:rPr>
                <w:rFonts w:ascii="Times New Roman" w:hAnsi="Times New Roman" w:cs="Times New Roman"/>
              </w:rPr>
              <w:t xml:space="preserve"> conditions and the relative impact on detection frequency for a simple 2 sample mark-recapture survey.</w:t>
            </w:r>
          </w:p>
        </w:tc>
      </w:tr>
      <w:tr w:rsidR="007E327F" w:rsidRPr="00C35C1E" w14:paraId="04C4E966" w14:textId="77777777" w:rsidTr="001346B4">
        <w:trPr>
          <w:cnfStyle w:val="100000000000" w:firstRow="1" w:lastRow="0" w:firstColumn="0" w:lastColumn="0" w:oddVBand="0" w:evenVBand="0" w:oddHBand="0" w:evenHBand="0" w:firstRowFirstColumn="0" w:firstRowLastColumn="0" w:lastRowFirstColumn="0" w:lastRowLastColumn="0"/>
          <w:trHeight w:val="360"/>
          <w:tblHeader/>
        </w:trPr>
        <w:tc>
          <w:tcPr>
            <w:tcW w:w="1101" w:type="pct"/>
            <w:tcBorders>
              <w:top w:val="single" w:sz="4" w:space="0" w:color="auto"/>
            </w:tcBorders>
          </w:tcPr>
          <w:p w14:paraId="2C101D96" w14:textId="77777777" w:rsidR="007E327F" w:rsidRPr="00C35C1E" w:rsidRDefault="007E327F" w:rsidP="001346B4">
            <w:pPr>
              <w:pStyle w:val="Compact"/>
              <w:jc w:val="center"/>
              <w:rPr>
                <w:rFonts w:ascii="Times New Roman" w:hAnsi="Times New Roman" w:cs="Times New Roman"/>
              </w:rPr>
            </w:pPr>
          </w:p>
        </w:tc>
        <w:tc>
          <w:tcPr>
            <w:tcW w:w="1848" w:type="pct"/>
            <w:gridSpan w:val="2"/>
            <w:tcBorders>
              <w:top w:val="single" w:sz="4" w:space="0" w:color="auto"/>
              <w:bottom w:val="single" w:sz="2" w:space="0" w:color="auto"/>
            </w:tcBorders>
          </w:tcPr>
          <w:p w14:paraId="014BDD7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Homogeneity</w:t>
            </w:r>
          </w:p>
        </w:tc>
        <w:tc>
          <w:tcPr>
            <w:tcW w:w="2051" w:type="pct"/>
            <w:gridSpan w:val="2"/>
            <w:tcBorders>
              <w:top w:val="single" w:sz="4" w:space="0" w:color="auto"/>
              <w:bottom w:val="single" w:sz="2" w:space="0" w:color="auto"/>
            </w:tcBorders>
          </w:tcPr>
          <w:p w14:paraId="567C974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Heterogeneity</w:t>
            </w:r>
          </w:p>
        </w:tc>
      </w:tr>
      <w:tr w:rsidR="007E327F" w:rsidRPr="00C35C1E" w14:paraId="17FF24E2" w14:textId="77777777" w:rsidTr="001346B4">
        <w:trPr>
          <w:cnfStyle w:val="100000000000" w:firstRow="1" w:lastRow="0" w:firstColumn="0" w:lastColumn="0" w:oddVBand="0" w:evenVBand="0" w:oddHBand="0" w:evenHBand="0" w:firstRowFirstColumn="0" w:firstRowLastColumn="0" w:lastRowFirstColumn="0" w:lastRowLastColumn="0"/>
          <w:tblHeader/>
        </w:trPr>
        <w:tc>
          <w:tcPr>
            <w:tcW w:w="1101" w:type="pct"/>
          </w:tcPr>
          <w:p w14:paraId="113AA222" w14:textId="77777777" w:rsidR="007E327F" w:rsidRPr="00C35C1E" w:rsidRDefault="007E327F" w:rsidP="001346B4">
            <w:pPr>
              <w:pStyle w:val="Compact"/>
              <w:jc w:val="center"/>
              <w:rPr>
                <w:rFonts w:ascii="Times New Roman" w:hAnsi="Times New Roman" w:cs="Times New Roman"/>
              </w:rPr>
            </w:pPr>
          </w:p>
        </w:tc>
        <w:tc>
          <w:tcPr>
            <w:tcW w:w="1848" w:type="pct"/>
            <w:gridSpan w:val="2"/>
            <w:tcBorders>
              <w:top w:val="single" w:sz="2" w:space="0" w:color="auto"/>
            </w:tcBorders>
          </w:tcPr>
          <w:p w14:paraId="116AAF0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Observer 2</w:t>
            </w:r>
          </w:p>
        </w:tc>
        <w:tc>
          <w:tcPr>
            <w:tcW w:w="2051" w:type="pct"/>
            <w:gridSpan w:val="2"/>
            <w:tcBorders>
              <w:top w:val="single" w:sz="2" w:space="0" w:color="auto"/>
            </w:tcBorders>
          </w:tcPr>
          <w:p w14:paraId="44CA17C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Observer 2</w:t>
            </w:r>
          </w:p>
        </w:tc>
      </w:tr>
      <w:tr w:rsidR="007E327F" w:rsidRPr="00C35C1E" w14:paraId="53A4C1C6" w14:textId="77777777" w:rsidTr="001346B4">
        <w:trPr>
          <w:cnfStyle w:val="100000000000" w:firstRow="1" w:lastRow="0" w:firstColumn="0" w:lastColumn="0" w:oddVBand="0" w:evenVBand="0" w:oddHBand="0" w:evenHBand="0" w:firstRowFirstColumn="0" w:firstRowLastColumn="0" w:lastRowFirstColumn="0" w:lastRowLastColumn="0"/>
          <w:tblHeader/>
        </w:trPr>
        <w:tc>
          <w:tcPr>
            <w:tcW w:w="1101" w:type="pct"/>
          </w:tcPr>
          <w:p w14:paraId="3236A1A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 Observer 1</w:t>
            </w:r>
          </w:p>
        </w:tc>
        <w:tc>
          <w:tcPr>
            <w:tcW w:w="1016" w:type="pct"/>
          </w:tcPr>
          <w:p w14:paraId="74E5772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Missed</w:t>
            </w:r>
          </w:p>
        </w:tc>
        <w:tc>
          <w:tcPr>
            <w:tcW w:w="832" w:type="pct"/>
          </w:tcPr>
          <w:p w14:paraId="22194FC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Detected</w:t>
            </w:r>
          </w:p>
        </w:tc>
        <w:tc>
          <w:tcPr>
            <w:tcW w:w="1053" w:type="pct"/>
          </w:tcPr>
          <w:p w14:paraId="4015CD0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Missed</w:t>
            </w:r>
          </w:p>
        </w:tc>
        <w:tc>
          <w:tcPr>
            <w:tcW w:w="998" w:type="pct"/>
          </w:tcPr>
          <w:p w14:paraId="1F67293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Detected</w:t>
            </w:r>
          </w:p>
        </w:tc>
      </w:tr>
      <w:tr w:rsidR="007E327F" w:rsidRPr="00C35C1E" w14:paraId="3CE12F3F" w14:textId="77777777" w:rsidTr="001346B4">
        <w:tc>
          <w:tcPr>
            <w:tcW w:w="1101" w:type="pct"/>
          </w:tcPr>
          <w:p w14:paraId="72AABBD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Missed</w:t>
            </w:r>
          </w:p>
        </w:tc>
        <w:tc>
          <w:tcPr>
            <w:tcW w:w="1016" w:type="pct"/>
          </w:tcPr>
          <w:p w14:paraId="1AF625E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248</w:t>
            </w:r>
          </w:p>
        </w:tc>
        <w:tc>
          <w:tcPr>
            <w:tcW w:w="832" w:type="pct"/>
          </w:tcPr>
          <w:p w14:paraId="70195BF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376</w:t>
            </w:r>
          </w:p>
        </w:tc>
        <w:tc>
          <w:tcPr>
            <w:tcW w:w="1053" w:type="pct"/>
          </w:tcPr>
          <w:p w14:paraId="17EB253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343</w:t>
            </w:r>
          </w:p>
        </w:tc>
        <w:tc>
          <w:tcPr>
            <w:tcW w:w="998" w:type="pct"/>
          </w:tcPr>
          <w:p w14:paraId="3300B30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216</w:t>
            </w:r>
          </w:p>
        </w:tc>
      </w:tr>
      <w:tr w:rsidR="007E327F" w:rsidRPr="00C35C1E" w14:paraId="66D39E95" w14:textId="77777777" w:rsidTr="001346B4">
        <w:tc>
          <w:tcPr>
            <w:tcW w:w="1101" w:type="pct"/>
            <w:tcBorders>
              <w:bottom w:val="single" w:sz="4" w:space="0" w:color="auto"/>
            </w:tcBorders>
          </w:tcPr>
          <w:p w14:paraId="25DE489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Detected</w:t>
            </w:r>
          </w:p>
        </w:tc>
        <w:tc>
          <w:tcPr>
            <w:tcW w:w="1016" w:type="pct"/>
            <w:tcBorders>
              <w:bottom w:val="single" w:sz="4" w:space="0" w:color="auto"/>
            </w:tcBorders>
          </w:tcPr>
          <w:p w14:paraId="5B93DEB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150</w:t>
            </w:r>
          </w:p>
        </w:tc>
        <w:tc>
          <w:tcPr>
            <w:tcW w:w="832" w:type="pct"/>
            <w:tcBorders>
              <w:bottom w:val="single" w:sz="4" w:space="0" w:color="auto"/>
            </w:tcBorders>
          </w:tcPr>
          <w:p w14:paraId="52D3D0B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226</w:t>
            </w:r>
          </w:p>
        </w:tc>
        <w:tc>
          <w:tcPr>
            <w:tcW w:w="1053" w:type="pct"/>
            <w:tcBorders>
              <w:bottom w:val="single" w:sz="4" w:space="0" w:color="auto"/>
            </w:tcBorders>
          </w:tcPr>
          <w:p w14:paraId="22FC070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94</w:t>
            </w:r>
          </w:p>
        </w:tc>
        <w:tc>
          <w:tcPr>
            <w:tcW w:w="998" w:type="pct"/>
            <w:tcBorders>
              <w:bottom w:val="single" w:sz="4" w:space="0" w:color="auto"/>
            </w:tcBorders>
          </w:tcPr>
          <w:p w14:paraId="39A76B7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347</w:t>
            </w:r>
          </w:p>
        </w:tc>
      </w:tr>
    </w:tbl>
    <w:p w14:paraId="5740D7D4" w14:textId="77777777" w:rsidR="00FF5E04" w:rsidRDefault="00FF5E04" w:rsidP="007E327F">
      <w:pPr>
        <w:pStyle w:val="FirstParagraph"/>
        <w:rPr>
          <w:rFonts w:ascii="Times New Roman" w:hAnsi="Times New Roman" w:cs="Times New Roman"/>
        </w:rPr>
      </w:pPr>
    </w:p>
    <w:p w14:paraId="093BEEAD" w14:textId="5F6AA75F" w:rsidR="007E327F" w:rsidRPr="00C35C1E" w:rsidRDefault="007E327F" w:rsidP="007E327F">
      <w:pPr>
        <w:pStyle w:val="FirstParagraph"/>
        <w:rPr>
          <w:rFonts w:ascii="Times New Roman" w:hAnsi="Times New Roman" w:cs="Times New Roman"/>
        </w:rPr>
      </w:pPr>
    </w:p>
    <w:tbl>
      <w:tblPr>
        <w:tblStyle w:val="Table"/>
        <w:tblW w:w="4960" w:type="pct"/>
        <w:tblLook w:val="0020" w:firstRow="1" w:lastRow="0" w:firstColumn="0" w:lastColumn="0" w:noHBand="0" w:noVBand="0"/>
      </w:tblPr>
      <w:tblGrid>
        <w:gridCol w:w="1670"/>
        <w:gridCol w:w="1667"/>
        <w:gridCol w:w="3508"/>
        <w:gridCol w:w="2440"/>
      </w:tblGrid>
      <w:tr w:rsidR="00FF5E04" w:rsidRPr="00C35C1E" w14:paraId="72F28865" w14:textId="77777777" w:rsidTr="00FF5E04">
        <w:trPr>
          <w:cnfStyle w:val="100000000000" w:firstRow="1" w:lastRow="0" w:firstColumn="0" w:lastColumn="0" w:oddVBand="0" w:evenVBand="0" w:oddHBand="0" w:evenHBand="0" w:firstRowFirstColumn="0" w:firstRowLastColumn="0" w:lastRowFirstColumn="0" w:lastRowLastColumn="0"/>
          <w:tblHeader/>
        </w:trPr>
        <w:tc>
          <w:tcPr>
            <w:tcW w:w="5000" w:type="pct"/>
            <w:gridSpan w:val="4"/>
            <w:tcBorders>
              <w:bottom w:val="single" w:sz="2" w:space="0" w:color="auto"/>
            </w:tcBorders>
          </w:tcPr>
          <w:p w14:paraId="0967ECC2" w14:textId="2858955F" w:rsidR="00FF5E04" w:rsidRPr="00C35C1E" w:rsidRDefault="00FF5E04" w:rsidP="00FF5E04">
            <w:pPr>
              <w:pStyle w:val="Compact"/>
              <w:rPr>
                <w:rFonts w:ascii="Times New Roman" w:hAnsi="Times New Roman" w:cs="Times New Roman"/>
              </w:rPr>
            </w:pPr>
            <w:r w:rsidRPr="00C35C1E">
              <w:rPr>
                <w:rFonts w:ascii="Times New Roman" w:hAnsi="Times New Roman" w:cs="Times New Roman"/>
              </w:rPr>
              <w:t xml:space="preserve">Table </w:t>
            </w:r>
            <w:r>
              <w:rPr>
                <w:rFonts w:ascii="Times New Roman" w:hAnsi="Times New Roman" w:cs="Times New Roman"/>
              </w:rPr>
              <w:t>3</w:t>
            </w:r>
            <w:r w:rsidRPr="00C35C1E">
              <w:rPr>
                <w:rFonts w:ascii="Times New Roman" w:hAnsi="Times New Roman" w:cs="Times New Roman"/>
              </w:rPr>
              <w:t>. Probability structure for the encounter histories of the complete table under independence and dependence due to heterogeneity</w:t>
            </w:r>
            <w:r w:rsidR="00B52E02" w:rsidRPr="00C35C1E">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0</m:t>
                  </m:r>
                </m:sub>
              </m:sSub>
            </m:oMath>
            <w:r w:rsidRPr="00C35C1E">
              <w:rPr>
                <w:rFonts w:ascii="Times New Roman" w:hAnsi="Times New Roman" w:cs="Times New Roman"/>
              </w:rPr>
              <w:t xml:space="preserve"> is the conditional probability that observer 2 detects an animal that observer 1 missed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1</m:t>
                  </m:r>
                </m:sub>
              </m:sSub>
            </m:oMath>
            <w:r w:rsidRPr="00C35C1E">
              <w:rPr>
                <w:rFonts w:ascii="Times New Roman" w:hAnsi="Times New Roman" w:cs="Times New Roman"/>
              </w:rPr>
              <w:t xml:space="preserve"> is the conditional probability that observer 2 detects an animal that observer 1 also detected.</w:t>
            </w:r>
          </w:p>
        </w:tc>
      </w:tr>
      <w:tr w:rsidR="007E327F" w:rsidRPr="00C35C1E" w14:paraId="2DA39439" w14:textId="77777777" w:rsidTr="001346B4">
        <w:trPr>
          <w:cnfStyle w:val="100000000000" w:firstRow="1" w:lastRow="0" w:firstColumn="0" w:lastColumn="0" w:oddVBand="0" w:evenVBand="0" w:oddHBand="0" w:evenHBand="0" w:firstRowFirstColumn="0" w:firstRowLastColumn="0" w:lastRowFirstColumn="0" w:lastRowLastColumn="0"/>
          <w:tblHeader/>
        </w:trPr>
        <w:tc>
          <w:tcPr>
            <w:tcW w:w="899" w:type="pct"/>
            <w:tcBorders>
              <w:top w:val="single" w:sz="4" w:space="0" w:color="auto"/>
              <w:bottom w:val="single" w:sz="2" w:space="0" w:color="auto"/>
            </w:tcBorders>
          </w:tcPr>
          <w:p w14:paraId="5B40195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Independence</w:t>
            </w:r>
          </w:p>
        </w:tc>
        <w:tc>
          <w:tcPr>
            <w:tcW w:w="897" w:type="pct"/>
            <w:tcBorders>
              <w:top w:val="single" w:sz="4" w:space="0" w:color="auto"/>
              <w:bottom w:val="single" w:sz="2" w:space="0" w:color="auto"/>
            </w:tcBorders>
          </w:tcPr>
          <w:p w14:paraId="45183AA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 </w:t>
            </w:r>
          </w:p>
        </w:tc>
        <w:tc>
          <w:tcPr>
            <w:tcW w:w="0" w:type="auto"/>
            <w:tcBorders>
              <w:top w:val="single" w:sz="4" w:space="0" w:color="auto"/>
              <w:bottom w:val="single" w:sz="2" w:space="0" w:color="auto"/>
            </w:tcBorders>
          </w:tcPr>
          <w:p w14:paraId="4D8EE6A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Missed</w:t>
            </w:r>
          </w:p>
        </w:tc>
        <w:tc>
          <w:tcPr>
            <w:tcW w:w="0" w:type="auto"/>
            <w:tcBorders>
              <w:top w:val="single" w:sz="4" w:space="0" w:color="auto"/>
              <w:bottom w:val="single" w:sz="2" w:space="0" w:color="auto"/>
            </w:tcBorders>
          </w:tcPr>
          <w:p w14:paraId="7E340B5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Detected</w:t>
            </w:r>
          </w:p>
        </w:tc>
      </w:tr>
      <w:tr w:rsidR="007E327F" w:rsidRPr="00C35C1E" w14:paraId="7601215E" w14:textId="77777777" w:rsidTr="001346B4">
        <w:tc>
          <w:tcPr>
            <w:tcW w:w="899" w:type="pct"/>
            <w:tcBorders>
              <w:top w:val="single" w:sz="2" w:space="0" w:color="auto"/>
            </w:tcBorders>
          </w:tcPr>
          <w:p w14:paraId="777A082D" w14:textId="77777777" w:rsidR="007E327F" w:rsidRPr="00C35C1E" w:rsidRDefault="007E327F" w:rsidP="001346B4">
            <w:pPr>
              <w:pStyle w:val="Compact"/>
              <w:jc w:val="center"/>
              <w:rPr>
                <w:rFonts w:ascii="Times New Roman" w:hAnsi="Times New Roman" w:cs="Times New Roman"/>
                <w:b/>
                <w:bCs/>
              </w:rPr>
            </w:pPr>
          </w:p>
        </w:tc>
        <w:tc>
          <w:tcPr>
            <w:tcW w:w="897" w:type="pct"/>
            <w:tcBorders>
              <w:top w:val="single" w:sz="2" w:space="0" w:color="auto"/>
            </w:tcBorders>
          </w:tcPr>
          <w:p w14:paraId="1F988C6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Missed</w:t>
            </w:r>
          </w:p>
        </w:tc>
        <w:tc>
          <w:tcPr>
            <w:tcW w:w="0" w:type="auto"/>
            <w:tcBorders>
              <w:top w:val="single" w:sz="2" w:space="0" w:color="auto"/>
            </w:tcBorders>
          </w:tcPr>
          <w:p w14:paraId="3A4F0E2E" w14:textId="77777777" w:rsidR="007E327F" w:rsidRPr="00C35C1E" w:rsidRDefault="00636687" w:rsidP="001346B4">
            <w:pPr>
              <w:pStyle w:val="Compact"/>
              <w:jc w:val="center"/>
              <w:rPr>
                <w:rFonts w:ascii="Times New Roman" w:hAnsi="Times New Roman" w:cs="Times New Roman"/>
              </w:rPr>
            </w:pPr>
            <m:oMathPara>
              <m:oMath>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e>
                </m:d>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e>
                </m:d>
              </m:oMath>
            </m:oMathPara>
          </w:p>
        </w:tc>
        <w:tc>
          <w:tcPr>
            <w:tcW w:w="0" w:type="auto"/>
            <w:tcBorders>
              <w:top w:val="single" w:sz="2" w:space="0" w:color="auto"/>
            </w:tcBorders>
          </w:tcPr>
          <w:p w14:paraId="05DFCE7C" w14:textId="77777777" w:rsidR="007E327F" w:rsidRPr="00C35C1E" w:rsidRDefault="00636687" w:rsidP="001346B4">
            <w:pPr>
              <w:pStyle w:val="Compact"/>
              <w:jc w:val="center"/>
              <w:rPr>
                <w:rFonts w:ascii="Times New Roman" w:hAnsi="Times New Roman" w:cs="Times New Roman"/>
              </w:rPr>
            </w:pPr>
            <m:oMathPara>
              <m:oMath>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m:oMathPara>
          </w:p>
        </w:tc>
      </w:tr>
      <w:tr w:rsidR="007E327F" w:rsidRPr="00C35C1E" w14:paraId="73118D94" w14:textId="77777777" w:rsidTr="001346B4">
        <w:tc>
          <w:tcPr>
            <w:tcW w:w="899" w:type="pct"/>
          </w:tcPr>
          <w:p w14:paraId="246A0770" w14:textId="77777777" w:rsidR="007E327F" w:rsidRPr="00C35C1E" w:rsidRDefault="007E327F" w:rsidP="001346B4">
            <w:pPr>
              <w:pStyle w:val="Compact"/>
              <w:jc w:val="center"/>
              <w:rPr>
                <w:rFonts w:ascii="Times New Roman" w:hAnsi="Times New Roman" w:cs="Times New Roman"/>
                <w:b/>
                <w:bCs/>
              </w:rPr>
            </w:pPr>
          </w:p>
        </w:tc>
        <w:tc>
          <w:tcPr>
            <w:tcW w:w="897" w:type="pct"/>
          </w:tcPr>
          <w:p w14:paraId="12AC29E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Detected</w:t>
            </w:r>
          </w:p>
        </w:tc>
        <w:tc>
          <w:tcPr>
            <w:tcW w:w="0" w:type="auto"/>
          </w:tcPr>
          <w:p w14:paraId="71D16BEB" w14:textId="77777777" w:rsidR="007E327F" w:rsidRPr="00C35C1E" w:rsidRDefault="00636687" w:rsidP="001346B4">
            <w:pPr>
              <w:pStyle w:val="Compact"/>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e>
                </m:d>
              </m:oMath>
            </m:oMathPara>
          </w:p>
        </w:tc>
        <w:tc>
          <w:tcPr>
            <w:tcW w:w="0" w:type="auto"/>
          </w:tcPr>
          <w:p w14:paraId="0A261C1F" w14:textId="77777777" w:rsidR="007E327F" w:rsidRPr="00C35C1E" w:rsidRDefault="00636687" w:rsidP="001346B4">
            <w:pPr>
              <w:pStyle w:val="Compact"/>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m:oMathPara>
          </w:p>
        </w:tc>
      </w:tr>
      <w:tr w:rsidR="007E327F" w:rsidRPr="00C35C1E" w14:paraId="56A77AF0" w14:textId="77777777" w:rsidTr="001346B4">
        <w:tc>
          <w:tcPr>
            <w:tcW w:w="899" w:type="pct"/>
          </w:tcPr>
          <w:p w14:paraId="03714913" w14:textId="77777777" w:rsidR="007E327F" w:rsidRPr="00C35C1E" w:rsidRDefault="007E327F" w:rsidP="001346B4">
            <w:pPr>
              <w:pStyle w:val="Compact"/>
              <w:jc w:val="center"/>
              <w:rPr>
                <w:rFonts w:ascii="Times New Roman" w:hAnsi="Times New Roman" w:cs="Times New Roman"/>
                <w:b/>
                <w:bCs/>
              </w:rPr>
            </w:pPr>
            <w:r w:rsidRPr="00C35C1E">
              <w:rPr>
                <w:rFonts w:ascii="Times New Roman" w:hAnsi="Times New Roman" w:cs="Times New Roman"/>
                <w:b/>
                <w:bCs/>
              </w:rPr>
              <w:t>Dependence</w:t>
            </w:r>
          </w:p>
        </w:tc>
        <w:tc>
          <w:tcPr>
            <w:tcW w:w="897" w:type="pct"/>
          </w:tcPr>
          <w:p w14:paraId="2C0D1D5E" w14:textId="77777777" w:rsidR="007E327F" w:rsidRPr="00C35C1E" w:rsidRDefault="007E327F" w:rsidP="001346B4">
            <w:pPr>
              <w:pStyle w:val="Compact"/>
              <w:jc w:val="center"/>
              <w:rPr>
                <w:rFonts w:ascii="Times New Roman" w:hAnsi="Times New Roman" w:cs="Times New Roman"/>
                <w:b/>
                <w:bCs/>
              </w:rPr>
            </w:pPr>
          </w:p>
        </w:tc>
        <w:tc>
          <w:tcPr>
            <w:tcW w:w="0" w:type="auto"/>
          </w:tcPr>
          <w:p w14:paraId="0E2C7339" w14:textId="77777777" w:rsidR="007E327F" w:rsidRPr="00C35C1E" w:rsidRDefault="007E327F" w:rsidP="001346B4">
            <w:pPr>
              <w:pStyle w:val="Compact"/>
              <w:jc w:val="center"/>
              <w:rPr>
                <w:rFonts w:ascii="Times New Roman" w:eastAsia="Cambria" w:hAnsi="Times New Roman" w:cs="Times New Roman"/>
              </w:rPr>
            </w:pPr>
          </w:p>
        </w:tc>
        <w:tc>
          <w:tcPr>
            <w:tcW w:w="0" w:type="auto"/>
          </w:tcPr>
          <w:p w14:paraId="5A4CFD8A" w14:textId="77777777" w:rsidR="007E327F" w:rsidRPr="00C35C1E" w:rsidRDefault="007E327F" w:rsidP="001346B4">
            <w:pPr>
              <w:pStyle w:val="Compact"/>
              <w:jc w:val="center"/>
              <w:rPr>
                <w:rFonts w:ascii="Times New Roman" w:eastAsia="Cambria" w:hAnsi="Times New Roman" w:cs="Times New Roman"/>
              </w:rPr>
            </w:pPr>
          </w:p>
        </w:tc>
      </w:tr>
      <w:tr w:rsidR="007E327F" w:rsidRPr="00C35C1E" w14:paraId="0944DDBD" w14:textId="77777777" w:rsidTr="001346B4">
        <w:tc>
          <w:tcPr>
            <w:tcW w:w="899" w:type="pct"/>
          </w:tcPr>
          <w:p w14:paraId="722420ED" w14:textId="77777777" w:rsidR="007E327F" w:rsidRPr="00C35C1E" w:rsidRDefault="007E327F" w:rsidP="001346B4">
            <w:pPr>
              <w:pStyle w:val="Compact"/>
              <w:jc w:val="center"/>
              <w:rPr>
                <w:rFonts w:ascii="Times New Roman" w:hAnsi="Times New Roman" w:cs="Times New Roman"/>
                <w:b/>
                <w:bCs/>
              </w:rPr>
            </w:pPr>
          </w:p>
        </w:tc>
        <w:tc>
          <w:tcPr>
            <w:tcW w:w="897" w:type="pct"/>
          </w:tcPr>
          <w:p w14:paraId="6F1018D5" w14:textId="77777777" w:rsidR="007E327F" w:rsidRPr="00C35C1E" w:rsidRDefault="007E327F" w:rsidP="001346B4">
            <w:pPr>
              <w:pStyle w:val="Compact"/>
              <w:jc w:val="center"/>
              <w:rPr>
                <w:rFonts w:ascii="Times New Roman" w:hAnsi="Times New Roman" w:cs="Times New Roman"/>
                <w:b/>
                <w:bCs/>
              </w:rPr>
            </w:pPr>
            <w:r w:rsidRPr="00C35C1E">
              <w:rPr>
                <w:rFonts w:ascii="Times New Roman" w:hAnsi="Times New Roman" w:cs="Times New Roman"/>
                <w:b/>
                <w:bCs/>
              </w:rPr>
              <w:t>Missed</w:t>
            </w:r>
          </w:p>
        </w:tc>
        <w:tc>
          <w:tcPr>
            <w:tcW w:w="0" w:type="auto"/>
          </w:tcPr>
          <w:p w14:paraId="5795A395" w14:textId="77777777" w:rsidR="007E327F" w:rsidRPr="00C35C1E" w:rsidRDefault="00636687" w:rsidP="001346B4">
            <w:pPr>
              <w:pStyle w:val="Compact"/>
              <w:jc w:val="center"/>
              <w:rPr>
                <w:rFonts w:ascii="Times New Roman" w:eastAsia="Cambria" w:hAnsi="Times New Roman" w:cs="Times New Roman"/>
              </w:rPr>
            </w:pPr>
            <m:oMathPara>
              <m:oMath>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e>
                </m:d>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2|0</m:t>
                        </m:r>
                      </m:sub>
                    </m:sSub>
                  </m:e>
                </m:d>
              </m:oMath>
            </m:oMathPara>
          </w:p>
        </w:tc>
        <w:tc>
          <w:tcPr>
            <w:tcW w:w="0" w:type="auto"/>
          </w:tcPr>
          <w:p w14:paraId="22B15CE1" w14:textId="77777777" w:rsidR="007E327F" w:rsidRPr="00C35C1E" w:rsidRDefault="00636687" w:rsidP="001346B4">
            <w:pPr>
              <w:pStyle w:val="Compact"/>
              <w:jc w:val="center"/>
              <w:rPr>
                <w:rFonts w:ascii="Times New Roman" w:eastAsia="Cambria" w:hAnsi="Times New Roman" w:cs="Times New Roman"/>
              </w:rPr>
            </w:pPr>
            <m:oMathPara>
              <m:oMath>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2|0</m:t>
                    </m:r>
                  </m:sub>
                </m:sSub>
              </m:oMath>
            </m:oMathPara>
          </w:p>
        </w:tc>
      </w:tr>
      <w:tr w:rsidR="007E327F" w:rsidRPr="00C35C1E" w14:paraId="594653C8" w14:textId="77777777" w:rsidTr="001346B4">
        <w:tc>
          <w:tcPr>
            <w:tcW w:w="899" w:type="pct"/>
            <w:tcBorders>
              <w:bottom w:val="single" w:sz="4" w:space="0" w:color="auto"/>
            </w:tcBorders>
          </w:tcPr>
          <w:p w14:paraId="31FB3F67" w14:textId="77777777" w:rsidR="007E327F" w:rsidRPr="00C35C1E" w:rsidRDefault="007E327F" w:rsidP="001346B4">
            <w:pPr>
              <w:pStyle w:val="Compact"/>
              <w:jc w:val="center"/>
              <w:rPr>
                <w:rFonts w:ascii="Times New Roman" w:hAnsi="Times New Roman" w:cs="Times New Roman"/>
                <w:b/>
                <w:bCs/>
              </w:rPr>
            </w:pPr>
          </w:p>
        </w:tc>
        <w:tc>
          <w:tcPr>
            <w:tcW w:w="897" w:type="pct"/>
            <w:tcBorders>
              <w:bottom w:val="single" w:sz="4" w:space="0" w:color="auto"/>
            </w:tcBorders>
          </w:tcPr>
          <w:p w14:paraId="0EBC1E8C" w14:textId="77777777" w:rsidR="007E327F" w:rsidRPr="00C35C1E" w:rsidRDefault="007E327F" w:rsidP="001346B4">
            <w:pPr>
              <w:pStyle w:val="Compact"/>
              <w:jc w:val="center"/>
              <w:rPr>
                <w:rFonts w:ascii="Times New Roman" w:hAnsi="Times New Roman" w:cs="Times New Roman"/>
                <w:b/>
                <w:bCs/>
              </w:rPr>
            </w:pPr>
            <w:r w:rsidRPr="00C35C1E">
              <w:rPr>
                <w:rFonts w:ascii="Times New Roman" w:hAnsi="Times New Roman" w:cs="Times New Roman"/>
                <w:b/>
                <w:bCs/>
              </w:rPr>
              <w:t>Detected</w:t>
            </w:r>
          </w:p>
        </w:tc>
        <w:tc>
          <w:tcPr>
            <w:tcW w:w="0" w:type="auto"/>
            <w:tcBorders>
              <w:bottom w:val="single" w:sz="4" w:space="0" w:color="auto"/>
            </w:tcBorders>
          </w:tcPr>
          <w:p w14:paraId="61ECA950" w14:textId="77777777" w:rsidR="007E327F" w:rsidRPr="00C35C1E" w:rsidRDefault="00636687" w:rsidP="001346B4">
            <w:pPr>
              <w:pStyle w:val="Compact"/>
              <w:jc w:val="center"/>
              <w:rPr>
                <w:rFonts w:ascii="Times New Roman" w:eastAsia="Cambria"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2|1</m:t>
                        </m:r>
                      </m:sub>
                    </m:sSub>
                  </m:e>
                </m:d>
              </m:oMath>
            </m:oMathPara>
          </w:p>
        </w:tc>
        <w:tc>
          <w:tcPr>
            <w:tcW w:w="0" w:type="auto"/>
            <w:tcBorders>
              <w:bottom w:val="single" w:sz="4" w:space="0" w:color="auto"/>
            </w:tcBorders>
          </w:tcPr>
          <w:p w14:paraId="4F2854B4" w14:textId="77777777" w:rsidR="007E327F" w:rsidRPr="00C35C1E" w:rsidRDefault="00636687" w:rsidP="001346B4">
            <w:pPr>
              <w:pStyle w:val="Compact"/>
              <w:jc w:val="center"/>
              <w:rPr>
                <w:rFonts w:ascii="Times New Roman" w:eastAsia="Cambria"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2|1</m:t>
                    </m:r>
                  </m:sub>
                </m:sSub>
              </m:oMath>
            </m:oMathPara>
          </w:p>
        </w:tc>
      </w:tr>
    </w:tbl>
    <w:p w14:paraId="7A090A0D" w14:textId="77777777" w:rsidR="007E327F" w:rsidRPr="00C35C1E" w:rsidRDefault="007E327F" w:rsidP="007E327F">
      <w:pPr>
        <w:pStyle w:val="BodyText"/>
        <w:rPr>
          <w:rFonts w:ascii="Times New Roman" w:hAnsi="Times New Roman" w:cs="Times New Roman"/>
        </w:rPr>
      </w:pPr>
    </w:p>
    <w:p w14:paraId="47D3923A" w14:textId="381EE034" w:rsidR="007E327F" w:rsidRPr="00C35C1E" w:rsidRDefault="007E327F" w:rsidP="007E327F">
      <w:pPr>
        <w:pStyle w:val="BodyText"/>
        <w:rPr>
          <w:rFonts w:ascii="Times New Roman" w:hAnsi="Times New Roman" w:cs="Times New Roman"/>
        </w:rPr>
      </w:pPr>
    </w:p>
    <w:tbl>
      <w:tblPr>
        <w:tblStyle w:val="Table"/>
        <w:tblW w:w="3194" w:type="pct"/>
        <w:tblLook w:val="0020" w:firstRow="1" w:lastRow="0" w:firstColumn="0" w:lastColumn="0" w:noHBand="0" w:noVBand="0"/>
      </w:tblPr>
      <w:tblGrid>
        <w:gridCol w:w="974"/>
        <w:gridCol w:w="2460"/>
        <w:gridCol w:w="2545"/>
      </w:tblGrid>
      <w:tr w:rsidR="00FF5E04" w:rsidRPr="00C35C1E" w14:paraId="72A8B5DC" w14:textId="77777777" w:rsidTr="00FF5E04">
        <w:trPr>
          <w:cnfStyle w:val="100000000000" w:firstRow="1" w:lastRow="0" w:firstColumn="0" w:lastColumn="0" w:oddVBand="0" w:evenVBand="0" w:oddHBand="0" w:evenHBand="0" w:firstRowFirstColumn="0" w:firstRowLastColumn="0" w:lastRowFirstColumn="0" w:lastRowLastColumn="0"/>
          <w:tblHeader/>
        </w:trPr>
        <w:tc>
          <w:tcPr>
            <w:tcW w:w="0" w:type="auto"/>
            <w:gridSpan w:val="3"/>
            <w:tcBorders>
              <w:bottom w:val="single" w:sz="2" w:space="0" w:color="auto"/>
            </w:tcBorders>
          </w:tcPr>
          <w:p w14:paraId="0437FB1A" w14:textId="4B46CB24" w:rsidR="00FF5E04" w:rsidRPr="00C35C1E" w:rsidRDefault="00FF5E04" w:rsidP="00FF5E04">
            <w:pPr>
              <w:pStyle w:val="Compact"/>
              <w:rPr>
                <w:rFonts w:ascii="Times New Roman" w:hAnsi="Times New Roman" w:cs="Times New Roman"/>
              </w:rPr>
            </w:pPr>
            <w:r w:rsidRPr="00C35C1E">
              <w:rPr>
                <w:rFonts w:ascii="Times New Roman" w:hAnsi="Times New Roman" w:cs="Times New Roman"/>
              </w:rPr>
              <w:lastRenderedPageBreak/>
              <w:t xml:space="preserve">Table </w:t>
            </w:r>
            <w:r>
              <w:rPr>
                <w:rFonts w:ascii="Times New Roman" w:hAnsi="Times New Roman" w:cs="Times New Roman"/>
              </w:rPr>
              <w:t>4</w:t>
            </w:r>
            <w:r w:rsidRPr="00C35C1E">
              <w:rPr>
                <w:rFonts w:ascii="Times New Roman" w:hAnsi="Times New Roman" w:cs="Times New Roman"/>
              </w:rPr>
              <w:t xml:space="preserve">. Detection probabilities for homogeneity and heterogeneity simulation realizations in Table </w:t>
            </w:r>
            <w:r>
              <w:rPr>
                <w:rFonts w:ascii="Times New Roman" w:hAnsi="Times New Roman" w:cs="Times New Roman"/>
              </w:rPr>
              <w:t>2.</w:t>
            </w:r>
          </w:p>
        </w:tc>
      </w:tr>
      <w:tr w:rsidR="007E327F" w:rsidRPr="00C35C1E" w14:paraId="45CA461B" w14:textId="77777777" w:rsidTr="00FF5E0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2" w:space="0" w:color="auto"/>
              <w:bottom w:val="single" w:sz="2" w:space="0" w:color="auto"/>
            </w:tcBorders>
          </w:tcPr>
          <w:p w14:paraId="1A9D9E8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 </w:t>
            </w:r>
          </w:p>
        </w:tc>
        <w:tc>
          <w:tcPr>
            <w:tcW w:w="0" w:type="auto"/>
            <w:tcBorders>
              <w:top w:val="single" w:sz="2" w:space="0" w:color="auto"/>
              <w:bottom w:val="single" w:sz="2" w:space="0" w:color="auto"/>
            </w:tcBorders>
          </w:tcPr>
          <w:p w14:paraId="2BD66FC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Homogeneity</w:t>
            </w:r>
          </w:p>
        </w:tc>
        <w:tc>
          <w:tcPr>
            <w:tcW w:w="0" w:type="auto"/>
            <w:tcBorders>
              <w:top w:val="single" w:sz="2" w:space="0" w:color="auto"/>
              <w:bottom w:val="single" w:sz="2" w:space="0" w:color="auto"/>
            </w:tcBorders>
          </w:tcPr>
          <w:p w14:paraId="5C8A6ED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Heterogeneity</w:t>
            </w:r>
          </w:p>
        </w:tc>
      </w:tr>
      <w:tr w:rsidR="007E327F" w:rsidRPr="00C35C1E" w14:paraId="772D816A" w14:textId="77777777" w:rsidTr="00FF5E04">
        <w:tc>
          <w:tcPr>
            <w:tcW w:w="0" w:type="auto"/>
            <w:tcBorders>
              <w:top w:val="single" w:sz="2" w:space="0" w:color="auto"/>
            </w:tcBorders>
          </w:tcPr>
          <w:p w14:paraId="7BF04F26" w14:textId="77777777" w:rsidR="007E327F" w:rsidRPr="00C35C1E" w:rsidRDefault="00636687" w:rsidP="001346B4">
            <w:pPr>
              <w:pStyle w:val="Compact"/>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m:oMathPara>
          </w:p>
        </w:tc>
        <w:tc>
          <w:tcPr>
            <w:tcW w:w="0" w:type="auto"/>
            <w:tcBorders>
              <w:top w:val="single" w:sz="2" w:space="0" w:color="auto"/>
            </w:tcBorders>
          </w:tcPr>
          <w:p w14:paraId="4D1960B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0.38</w:t>
            </w:r>
          </w:p>
        </w:tc>
        <w:tc>
          <w:tcPr>
            <w:tcW w:w="0" w:type="auto"/>
            <w:tcBorders>
              <w:top w:val="single" w:sz="2" w:space="0" w:color="auto"/>
            </w:tcBorders>
          </w:tcPr>
          <w:p w14:paraId="61A0F6E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0.44</w:t>
            </w:r>
          </w:p>
        </w:tc>
      </w:tr>
      <w:tr w:rsidR="007E327F" w:rsidRPr="00C35C1E" w14:paraId="7EDDAC56" w14:textId="77777777" w:rsidTr="001346B4">
        <w:tc>
          <w:tcPr>
            <w:tcW w:w="0" w:type="auto"/>
          </w:tcPr>
          <w:p w14:paraId="27CABCDD" w14:textId="77777777" w:rsidR="007E327F" w:rsidRPr="00C35C1E" w:rsidRDefault="00636687" w:rsidP="001346B4">
            <w:pPr>
              <w:pStyle w:val="Compact"/>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m:oMathPara>
          </w:p>
        </w:tc>
        <w:tc>
          <w:tcPr>
            <w:tcW w:w="0" w:type="auto"/>
          </w:tcPr>
          <w:p w14:paraId="27BC3FC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0.60</w:t>
            </w:r>
          </w:p>
        </w:tc>
        <w:tc>
          <w:tcPr>
            <w:tcW w:w="0" w:type="auto"/>
          </w:tcPr>
          <w:p w14:paraId="7BE798C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0.56</w:t>
            </w:r>
          </w:p>
        </w:tc>
      </w:tr>
      <w:tr w:rsidR="007E327F" w:rsidRPr="00C35C1E" w14:paraId="780EE081" w14:textId="77777777" w:rsidTr="001346B4">
        <w:tc>
          <w:tcPr>
            <w:tcW w:w="0" w:type="auto"/>
          </w:tcPr>
          <w:p w14:paraId="1929648B" w14:textId="77777777" w:rsidR="007E327F" w:rsidRPr="00C35C1E" w:rsidRDefault="00636687" w:rsidP="001346B4">
            <w:pPr>
              <w:pStyle w:val="Compact"/>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0</m:t>
                    </m:r>
                  </m:sub>
                </m:sSub>
              </m:oMath>
            </m:oMathPara>
          </w:p>
        </w:tc>
        <w:tc>
          <w:tcPr>
            <w:tcW w:w="0" w:type="auto"/>
          </w:tcPr>
          <w:p w14:paraId="6402E15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0.60</w:t>
            </w:r>
          </w:p>
        </w:tc>
        <w:tc>
          <w:tcPr>
            <w:tcW w:w="0" w:type="auto"/>
          </w:tcPr>
          <w:p w14:paraId="5D8CA7D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0.39</w:t>
            </w:r>
          </w:p>
        </w:tc>
      </w:tr>
      <w:tr w:rsidR="007E327F" w:rsidRPr="00C35C1E" w14:paraId="150ABE8E" w14:textId="77777777" w:rsidTr="001346B4">
        <w:tc>
          <w:tcPr>
            <w:tcW w:w="0" w:type="auto"/>
            <w:tcBorders>
              <w:bottom w:val="single" w:sz="4" w:space="0" w:color="auto"/>
            </w:tcBorders>
          </w:tcPr>
          <w:p w14:paraId="6DC79E0F" w14:textId="77777777" w:rsidR="007E327F" w:rsidRPr="00C35C1E" w:rsidRDefault="00636687" w:rsidP="001346B4">
            <w:pPr>
              <w:pStyle w:val="Compact"/>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r>
                      <m:rPr>
                        <m:sty m:val="p"/>
                      </m:rPr>
                      <w:rPr>
                        <w:rFonts w:ascii="Cambria Math" w:hAnsi="Cambria Math" w:cs="Times New Roman"/>
                      </w:rPr>
                      <m:t>|</m:t>
                    </m:r>
                    <m:r>
                      <w:rPr>
                        <w:rFonts w:ascii="Cambria Math" w:hAnsi="Cambria Math" w:cs="Times New Roman"/>
                      </w:rPr>
                      <m:t>1</m:t>
                    </m:r>
                  </m:sub>
                </m:sSub>
              </m:oMath>
            </m:oMathPara>
          </w:p>
        </w:tc>
        <w:tc>
          <w:tcPr>
            <w:tcW w:w="0" w:type="auto"/>
            <w:tcBorders>
              <w:bottom w:val="single" w:sz="4" w:space="0" w:color="auto"/>
            </w:tcBorders>
          </w:tcPr>
          <w:p w14:paraId="1E07A68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0.60</w:t>
            </w:r>
          </w:p>
        </w:tc>
        <w:tc>
          <w:tcPr>
            <w:tcW w:w="0" w:type="auto"/>
            <w:tcBorders>
              <w:bottom w:val="single" w:sz="4" w:space="0" w:color="auto"/>
            </w:tcBorders>
          </w:tcPr>
          <w:p w14:paraId="268D47D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0.79</w:t>
            </w:r>
          </w:p>
        </w:tc>
      </w:tr>
    </w:tbl>
    <w:p w14:paraId="3204EEDC" w14:textId="7ACF02A6" w:rsidR="007E327F" w:rsidRDefault="007E327F" w:rsidP="007E327F">
      <w:pPr>
        <w:rPr>
          <w:rFonts w:ascii="Times New Roman" w:hAnsi="Times New Roman" w:cs="Times New Roman"/>
        </w:rPr>
      </w:pPr>
    </w:p>
    <w:p w14:paraId="72A5A272" w14:textId="77777777" w:rsidR="00FF5E04" w:rsidRPr="00C35C1E" w:rsidRDefault="00FF5E04" w:rsidP="007E327F">
      <w:pPr>
        <w:rPr>
          <w:rFonts w:ascii="Times New Roman" w:hAnsi="Times New Roman" w:cs="Times New Roman"/>
        </w:rPr>
      </w:pPr>
    </w:p>
    <w:p w14:paraId="024C2A51" w14:textId="52CF252C" w:rsidR="007E327F" w:rsidRPr="00C35C1E" w:rsidRDefault="007E327F" w:rsidP="007E327F">
      <w:pPr>
        <w:pStyle w:val="BodyText"/>
        <w:rPr>
          <w:rFonts w:ascii="Times New Roman" w:hAnsi="Times New Roman" w:cs="Times New Roman"/>
        </w:rPr>
      </w:pPr>
    </w:p>
    <w:tbl>
      <w:tblPr>
        <w:tblStyle w:val="Table"/>
        <w:tblW w:w="0" w:type="auto"/>
        <w:tblLook w:val="0000" w:firstRow="0" w:lastRow="0" w:firstColumn="0" w:lastColumn="0" w:noHBand="0" w:noVBand="0"/>
      </w:tblPr>
      <w:tblGrid>
        <w:gridCol w:w="4630"/>
        <w:gridCol w:w="4730"/>
      </w:tblGrid>
      <w:tr w:rsidR="00FF5E04" w:rsidRPr="00C35C1E" w14:paraId="28C45303" w14:textId="77777777" w:rsidTr="00FF5E04">
        <w:tc>
          <w:tcPr>
            <w:tcW w:w="0" w:type="auto"/>
            <w:gridSpan w:val="2"/>
            <w:tcBorders>
              <w:bottom w:val="single" w:sz="4" w:space="0" w:color="auto"/>
            </w:tcBorders>
          </w:tcPr>
          <w:p w14:paraId="4C1DA80A" w14:textId="1A91059E" w:rsidR="00FF5E04" w:rsidRPr="00C35C1E" w:rsidRDefault="00FF5E04" w:rsidP="001346B4">
            <w:pPr>
              <w:pStyle w:val="Compact"/>
              <w:rPr>
                <w:rFonts w:ascii="Times New Roman" w:hAnsi="Times New Roman" w:cs="Times New Roman"/>
              </w:rPr>
            </w:pPr>
            <w:r w:rsidRPr="00C35C1E">
              <w:rPr>
                <w:rFonts w:ascii="Times New Roman" w:hAnsi="Times New Roman" w:cs="Times New Roman"/>
              </w:rPr>
              <w:t xml:space="preserve">Table </w:t>
            </w:r>
            <w:r>
              <w:rPr>
                <w:rFonts w:ascii="Times New Roman" w:hAnsi="Times New Roman" w:cs="Times New Roman"/>
              </w:rPr>
              <w:t>5</w:t>
            </w:r>
            <w:r w:rsidRPr="00C35C1E">
              <w:rPr>
                <w:rFonts w:ascii="Times New Roman" w:hAnsi="Times New Roman" w:cs="Times New Roman"/>
              </w:rPr>
              <w:t>. Probabilities for each capture history of known (planted) and unknown animals with a two-sample</w:t>
            </w:r>
            <w:r w:rsidR="00FC6611">
              <w:rPr>
                <w:rFonts w:ascii="Times New Roman" w:hAnsi="Times New Roman" w:cs="Times New Roman"/>
              </w:rPr>
              <w:t xml:space="preserve"> </w:t>
            </w:r>
            <w:r w:rsidRPr="00C35C1E">
              <w:rPr>
                <w:rFonts w:ascii="Times New Roman" w:hAnsi="Times New Roman" w:cs="Times New Roman"/>
              </w:rPr>
              <w:t>(double observer) structure and an additional third dummy occasion to incorporate known marked animals.</w:t>
            </w:r>
          </w:p>
        </w:tc>
      </w:tr>
      <w:tr w:rsidR="007E327F" w:rsidRPr="00C35C1E" w14:paraId="334CF1BA" w14:textId="77777777" w:rsidTr="00FF5E04">
        <w:tc>
          <w:tcPr>
            <w:tcW w:w="0" w:type="auto"/>
            <w:tcBorders>
              <w:top w:val="single" w:sz="4" w:space="0" w:color="auto"/>
            </w:tcBorders>
          </w:tcPr>
          <w:p w14:paraId="3F00285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Marked Animals</w:t>
            </w:r>
          </w:p>
        </w:tc>
        <w:tc>
          <w:tcPr>
            <w:tcW w:w="0" w:type="auto"/>
            <w:tcBorders>
              <w:top w:val="single" w:sz="4" w:space="0" w:color="auto"/>
            </w:tcBorders>
          </w:tcPr>
          <w:p w14:paraId="04184CF4" w14:textId="77777777" w:rsidR="007E327F" w:rsidRPr="00C35C1E" w:rsidRDefault="007E327F" w:rsidP="001346B4">
            <w:pPr>
              <w:pStyle w:val="Compact"/>
              <w:rPr>
                <w:rFonts w:ascii="Times New Roman" w:hAnsi="Times New Roman" w:cs="Times New Roman"/>
              </w:rPr>
            </w:pPr>
          </w:p>
        </w:tc>
      </w:tr>
      <w:tr w:rsidR="007E327F" w:rsidRPr="00C35C1E" w14:paraId="0D8CABD7" w14:textId="77777777" w:rsidTr="00FF5E04">
        <w:tc>
          <w:tcPr>
            <w:tcW w:w="0" w:type="auto"/>
          </w:tcPr>
          <w:p w14:paraId="29E2322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001</w:t>
            </w:r>
          </w:p>
        </w:tc>
        <w:tc>
          <w:tcPr>
            <w:tcW w:w="0" w:type="auto"/>
          </w:tcPr>
          <w:p w14:paraId="65ABDEBB" w14:textId="77777777" w:rsidR="007E327F" w:rsidRPr="00C35C1E" w:rsidRDefault="00636687" w:rsidP="001346B4">
            <w:pPr>
              <w:pStyle w:val="Compact"/>
              <w:rPr>
                <w:rFonts w:ascii="Times New Roman" w:hAnsi="Times New Roman" w:cs="Times New Roman"/>
              </w:rPr>
            </w:pPr>
            <m:oMathPara>
              <m:oMath>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e>
                </m:d>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e>
                </m:d>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oMath>
            </m:oMathPara>
          </w:p>
        </w:tc>
      </w:tr>
      <w:tr w:rsidR="007E327F" w:rsidRPr="00C35C1E" w14:paraId="780FAF78" w14:textId="77777777" w:rsidTr="00FF5E04">
        <w:tc>
          <w:tcPr>
            <w:tcW w:w="0" w:type="auto"/>
          </w:tcPr>
          <w:p w14:paraId="68A90CE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011</w:t>
            </w:r>
          </w:p>
        </w:tc>
        <w:tc>
          <w:tcPr>
            <w:tcW w:w="0" w:type="auto"/>
          </w:tcPr>
          <w:p w14:paraId="3860E3CB" w14:textId="77777777" w:rsidR="007E327F" w:rsidRPr="00C35C1E" w:rsidRDefault="00636687" w:rsidP="001346B4">
            <w:pPr>
              <w:pStyle w:val="Compact"/>
              <w:rPr>
                <w:rFonts w:ascii="Times New Roman" w:hAnsi="Times New Roman" w:cs="Times New Roman"/>
              </w:rPr>
            </w:pPr>
            <m:oMathPara>
              <m:oMath>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oMath>
            </m:oMathPara>
          </w:p>
        </w:tc>
      </w:tr>
      <w:tr w:rsidR="007E327F" w:rsidRPr="00C35C1E" w14:paraId="304B26EB" w14:textId="77777777" w:rsidTr="00FF5E04">
        <w:tc>
          <w:tcPr>
            <w:tcW w:w="0" w:type="auto"/>
          </w:tcPr>
          <w:p w14:paraId="0CCB8EC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101</w:t>
            </w:r>
          </w:p>
        </w:tc>
        <w:tc>
          <w:tcPr>
            <w:tcW w:w="0" w:type="auto"/>
          </w:tcPr>
          <w:p w14:paraId="7831F9DA" w14:textId="77777777" w:rsidR="007E327F" w:rsidRPr="00C35C1E" w:rsidRDefault="00636687" w:rsidP="001346B4">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2</m:t>
                        </m:r>
                      </m:sub>
                    </m:sSub>
                  </m:e>
                </m:d>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oMath>
            </m:oMathPara>
          </w:p>
        </w:tc>
      </w:tr>
      <w:tr w:rsidR="007E327F" w:rsidRPr="00C35C1E" w14:paraId="7082A303" w14:textId="77777777" w:rsidTr="00FF5E04">
        <w:tc>
          <w:tcPr>
            <w:tcW w:w="0" w:type="auto"/>
          </w:tcPr>
          <w:p w14:paraId="4E20CFA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111</w:t>
            </w:r>
          </w:p>
        </w:tc>
        <w:tc>
          <w:tcPr>
            <w:tcW w:w="0" w:type="auto"/>
          </w:tcPr>
          <w:p w14:paraId="5BCA0730" w14:textId="77777777" w:rsidR="007E327F" w:rsidRPr="00C35C1E" w:rsidRDefault="00636687" w:rsidP="001346B4">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oMath>
            </m:oMathPara>
          </w:p>
        </w:tc>
      </w:tr>
      <w:tr w:rsidR="007E327F" w:rsidRPr="00C35C1E" w14:paraId="6F53E574" w14:textId="77777777" w:rsidTr="00FF5E04">
        <w:tc>
          <w:tcPr>
            <w:tcW w:w="0" w:type="auto"/>
          </w:tcPr>
          <w:p w14:paraId="5EB49D7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Unmarked Animals</w:t>
            </w:r>
          </w:p>
        </w:tc>
        <w:tc>
          <w:tcPr>
            <w:tcW w:w="0" w:type="auto"/>
          </w:tcPr>
          <w:p w14:paraId="520A4708" w14:textId="77777777" w:rsidR="007E327F" w:rsidRPr="00C35C1E" w:rsidRDefault="007E327F" w:rsidP="001346B4">
            <w:pPr>
              <w:pStyle w:val="Compact"/>
              <w:rPr>
                <w:rFonts w:ascii="Times New Roman" w:hAnsi="Times New Roman" w:cs="Times New Roman"/>
              </w:rPr>
            </w:pPr>
          </w:p>
        </w:tc>
      </w:tr>
      <w:tr w:rsidR="007E327F" w:rsidRPr="00C35C1E" w14:paraId="255ADF50" w14:textId="77777777" w:rsidTr="00FF5E04">
        <w:tc>
          <w:tcPr>
            <w:tcW w:w="0" w:type="auto"/>
          </w:tcPr>
          <w:p w14:paraId="00969465"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010</w:t>
            </w:r>
          </w:p>
        </w:tc>
        <w:tc>
          <w:tcPr>
            <w:tcW w:w="0" w:type="auto"/>
          </w:tcPr>
          <w:p w14:paraId="2BC7A6E8" w14:textId="77777777" w:rsidR="007E327F" w:rsidRPr="00C35C1E" w:rsidRDefault="00636687" w:rsidP="001346B4">
            <w:pPr>
              <w:pStyle w:val="Compact"/>
              <w:rPr>
                <w:rFonts w:ascii="Times New Roman" w:hAnsi="Times New Roman" w:cs="Times New Roman"/>
              </w:rPr>
            </w:pPr>
            <m:oMathPara>
              <m:oMath>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e>
                </m:d>
              </m:oMath>
            </m:oMathPara>
          </w:p>
        </w:tc>
      </w:tr>
      <w:tr w:rsidR="007E327F" w:rsidRPr="00C35C1E" w14:paraId="1637FBC1" w14:textId="77777777" w:rsidTr="00FF5E04">
        <w:tc>
          <w:tcPr>
            <w:tcW w:w="0" w:type="auto"/>
          </w:tcPr>
          <w:p w14:paraId="2A35B48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100</w:t>
            </w:r>
          </w:p>
        </w:tc>
        <w:tc>
          <w:tcPr>
            <w:tcW w:w="0" w:type="auto"/>
          </w:tcPr>
          <w:p w14:paraId="695C550E" w14:textId="77777777" w:rsidR="007E327F" w:rsidRPr="00C35C1E" w:rsidRDefault="00636687" w:rsidP="001346B4">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2</m:t>
                        </m:r>
                      </m:sub>
                    </m:sSub>
                  </m:e>
                </m:d>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e>
                </m:d>
              </m:oMath>
            </m:oMathPara>
          </w:p>
        </w:tc>
      </w:tr>
      <w:tr w:rsidR="007E327F" w:rsidRPr="00C35C1E" w14:paraId="7B404004" w14:textId="77777777" w:rsidTr="00FF5E04">
        <w:tc>
          <w:tcPr>
            <w:tcW w:w="0" w:type="auto"/>
            <w:tcBorders>
              <w:bottom w:val="single" w:sz="4" w:space="0" w:color="auto"/>
            </w:tcBorders>
          </w:tcPr>
          <w:p w14:paraId="7CC1C81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110</w:t>
            </w:r>
          </w:p>
        </w:tc>
        <w:tc>
          <w:tcPr>
            <w:tcW w:w="0" w:type="auto"/>
            <w:tcBorders>
              <w:bottom w:val="single" w:sz="4" w:space="0" w:color="auto"/>
            </w:tcBorders>
          </w:tcPr>
          <w:p w14:paraId="312533C8" w14:textId="77777777" w:rsidR="007E327F" w:rsidRPr="00C35C1E" w:rsidRDefault="00636687" w:rsidP="001346B4">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e>
                </m:d>
              </m:oMath>
            </m:oMathPara>
          </w:p>
        </w:tc>
      </w:tr>
    </w:tbl>
    <w:p w14:paraId="6AE4DAC7" w14:textId="2049009D" w:rsidR="007E327F" w:rsidRDefault="007E327F" w:rsidP="007E327F">
      <w:pPr>
        <w:pStyle w:val="BodyText"/>
        <w:rPr>
          <w:rFonts w:ascii="Times New Roman" w:hAnsi="Times New Roman" w:cs="Times New Roman"/>
        </w:rPr>
      </w:pPr>
    </w:p>
    <w:p w14:paraId="2BA95616" w14:textId="1A5855AC" w:rsidR="00FF5E04" w:rsidRDefault="00FF5E04" w:rsidP="007E327F">
      <w:pPr>
        <w:pStyle w:val="BodyText"/>
        <w:rPr>
          <w:rFonts w:ascii="Times New Roman" w:hAnsi="Times New Roman" w:cs="Times New Roman"/>
        </w:rPr>
      </w:pPr>
    </w:p>
    <w:p w14:paraId="49DB6C7E" w14:textId="01DE02C8" w:rsidR="00FF5E04" w:rsidRDefault="00FF5E04" w:rsidP="007E327F">
      <w:pPr>
        <w:pStyle w:val="BodyText"/>
        <w:rPr>
          <w:rFonts w:ascii="Times New Roman" w:hAnsi="Times New Roman" w:cs="Times New Roman"/>
        </w:rPr>
      </w:pPr>
    </w:p>
    <w:p w14:paraId="3D1D6070" w14:textId="2B0981DB" w:rsidR="00FF5E04" w:rsidRDefault="00FF5E04" w:rsidP="007E327F">
      <w:pPr>
        <w:pStyle w:val="BodyText"/>
        <w:rPr>
          <w:rFonts w:ascii="Times New Roman" w:hAnsi="Times New Roman" w:cs="Times New Roman"/>
        </w:rPr>
      </w:pPr>
    </w:p>
    <w:p w14:paraId="26C77EE2" w14:textId="4E5B7326" w:rsidR="00FF5E04" w:rsidRDefault="00FF5E04" w:rsidP="007E327F">
      <w:pPr>
        <w:pStyle w:val="BodyText"/>
        <w:rPr>
          <w:rFonts w:ascii="Times New Roman" w:hAnsi="Times New Roman" w:cs="Times New Roman"/>
        </w:rPr>
      </w:pPr>
    </w:p>
    <w:p w14:paraId="255D6AD9" w14:textId="0BD8CBD8" w:rsidR="00FF5E04" w:rsidRDefault="00FF5E04" w:rsidP="007E327F">
      <w:pPr>
        <w:pStyle w:val="BodyText"/>
        <w:rPr>
          <w:rFonts w:ascii="Times New Roman" w:hAnsi="Times New Roman" w:cs="Times New Roman"/>
        </w:rPr>
      </w:pPr>
    </w:p>
    <w:p w14:paraId="1710DC1D" w14:textId="77777777" w:rsidR="00FF5E04" w:rsidRPr="00C35C1E" w:rsidRDefault="00FF5E04" w:rsidP="007E327F">
      <w:pPr>
        <w:pStyle w:val="BodyText"/>
        <w:rPr>
          <w:rFonts w:ascii="Times New Roman" w:hAnsi="Times New Roman" w:cs="Times New Roman"/>
        </w:rPr>
      </w:pPr>
    </w:p>
    <w:p w14:paraId="68A9F1E9" w14:textId="0C872CB6" w:rsidR="007E327F" w:rsidRPr="00C35C1E" w:rsidRDefault="007E327F" w:rsidP="007E327F">
      <w:pPr>
        <w:pStyle w:val="BodyText"/>
        <w:rPr>
          <w:rFonts w:ascii="Times New Roman" w:hAnsi="Times New Roman" w:cs="Times New Roman"/>
        </w:rPr>
      </w:pPr>
    </w:p>
    <w:tbl>
      <w:tblPr>
        <w:tblStyle w:val="Table"/>
        <w:tblW w:w="0" w:type="auto"/>
        <w:tblLook w:val="0020" w:firstRow="1" w:lastRow="0" w:firstColumn="0" w:lastColumn="0" w:noHBand="0" w:noVBand="0"/>
      </w:tblPr>
      <w:tblGrid>
        <w:gridCol w:w="2109"/>
        <w:gridCol w:w="3186"/>
        <w:gridCol w:w="4065"/>
      </w:tblGrid>
      <w:tr w:rsidR="00FF5E04" w:rsidRPr="00C35C1E" w14:paraId="68E9B6CB" w14:textId="77777777" w:rsidTr="00FF5E04">
        <w:trPr>
          <w:cnfStyle w:val="100000000000" w:firstRow="1" w:lastRow="0" w:firstColumn="0" w:lastColumn="0" w:oddVBand="0" w:evenVBand="0" w:oddHBand="0" w:evenHBand="0" w:firstRowFirstColumn="0" w:firstRowLastColumn="0" w:lastRowFirstColumn="0" w:lastRowLastColumn="0"/>
          <w:tblHeader/>
        </w:trPr>
        <w:tc>
          <w:tcPr>
            <w:tcW w:w="0" w:type="auto"/>
            <w:gridSpan w:val="3"/>
          </w:tcPr>
          <w:p w14:paraId="13E5909E" w14:textId="38CAEB54" w:rsidR="00FF5E04" w:rsidRPr="00C35C1E" w:rsidRDefault="00FF5E04" w:rsidP="00FF5E04">
            <w:pPr>
              <w:pStyle w:val="Compact"/>
              <w:rPr>
                <w:rFonts w:ascii="Times New Roman" w:hAnsi="Times New Roman" w:cs="Times New Roman"/>
              </w:rPr>
            </w:pPr>
            <w:r w:rsidRPr="00C35C1E">
              <w:rPr>
                <w:rFonts w:ascii="Times New Roman" w:hAnsi="Times New Roman" w:cs="Times New Roman"/>
              </w:rPr>
              <w:lastRenderedPageBreak/>
              <w:t xml:space="preserve">Table </w:t>
            </w:r>
            <w:r>
              <w:rPr>
                <w:rFonts w:ascii="Times New Roman" w:hAnsi="Times New Roman" w:cs="Times New Roman"/>
              </w:rPr>
              <w:t>6</w:t>
            </w:r>
            <w:r w:rsidRPr="00C35C1E">
              <w:rPr>
                <w:rFonts w:ascii="Times New Roman" w:hAnsi="Times New Roman" w:cs="Times New Roman"/>
              </w:rPr>
              <w:t>. Capture histories of known and unknown turkeys for three 10-day occasions from Buckley et al. (in press). Only known (planted) turkeys can have a “000” capture history. When they are analyzed the capture history for marked turkeys that were missed would be 0001 because 1 is appended at the end for all known turkeys. All unknown turkey capture histories would end with 0.</w:t>
            </w:r>
          </w:p>
        </w:tc>
      </w:tr>
      <w:tr w:rsidR="007E327F" w:rsidRPr="00C35C1E" w14:paraId="49CCC013" w14:textId="77777777" w:rsidTr="00FF5E04">
        <w:trPr>
          <w:cnfStyle w:val="100000000000" w:firstRow="1" w:lastRow="0" w:firstColumn="0" w:lastColumn="0" w:oddVBand="0" w:evenVBand="0" w:oddHBand="0" w:evenHBand="0" w:firstRowFirstColumn="0" w:firstRowLastColumn="0" w:lastRowFirstColumn="0" w:lastRowLastColumn="0"/>
          <w:tblHeader/>
        </w:trPr>
        <w:tc>
          <w:tcPr>
            <w:tcW w:w="0" w:type="auto"/>
          </w:tcPr>
          <w:p w14:paraId="5AB26DF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 </w:t>
            </w:r>
          </w:p>
        </w:tc>
        <w:tc>
          <w:tcPr>
            <w:tcW w:w="0" w:type="auto"/>
          </w:tcPr>
          <w:p w14:paraId="0A31229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known</w:t>
            </w:r>
          </w:p>
        </w:tc>
        <w:tc>
          <w:tcPr>
            <w:tcW w:w="0" w:type="auto"/>
          </w:tcPr>
          <w:p w14:paraId="1A0841B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unknown</w:t>
            </w:r>
          </w:p>
        </w:tc>
      </w:tr>
      <w:tr w:rsidR="007E327F" w:rsidRPr="00C35C1E" w14:paraId="56FACF5B" w14:textId="77777777" w:rsidTr="00FF5E04">
        <w:tc>
          <w:tcPr>
            <w:tcW w:w="0" w:type="auto"/>
          </w:tcPr>
          <w:p w14:paraId="4EF1692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000</w:t>
            </w:r>
          </w:p>
        </w:tc>
        <w:tc>
          <w:tcPr>
            <w:tcW w:w="0" w:type="auto"/>
          </w:tcPr>
          <w:p w14:paraId="1E5BC54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13</w:t>
            </w:r>
          </w:p>
        </w:tc>
        <w:tc>
          <w:tcPr>
            <w:tcW w:w="0" w:type="auto"/>
          </w:tcPr>
          <w:p w14:paraId="41AAF80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w:t>
            </w:r>
          </w:p>
        </w:tc>
      </w:tr>
      <w:tr w:rsidR="007E327F" w:rsidRPr="00C35C1E" w14:paraId="1B568294" w14:textId="77777777" w:rsidTr="00FF5E04">
        <w:tc>
          <w:tcPr>
            <w:tcW w:w="0" w:type="auto"/>
          </w:tcPr>
          <w:p w14:paraId="6EF1BE95"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001</w:t>
            </w:r>
          </w:p>
        </w:tc>
        <w:tc>
          <w:tcPr>
            <w:tcW w:w="0" w:type="auto"/>
          </w:tcPr>
          <w:p w14:paraId="4B2942E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w:t>
            </w:r>
          </w:p>
        </w:tc>
        <w:tc>
          <w:tcPr>
            <w:tcW w:w="0" w:type="auto"/>
          </w:tcPr>
          <w:p w14:paraId="08F7892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7</w:t>
            </w:r>
          </w:p>
        </w:tc>
      </w:tr>
      <w:tr w:rsidR="007E327F" w:rsidRPr="00C35C1E" w14:paraId="5AD88016" w14:textId="77777777" w:rsidTr="00FF5E04">
        <w:tc>
          <w:tcPr>
            <w:tcW w:w="0" w:type="auto"/>
          </w:tcPr>
          <w:p w14:paraId="60DC2B9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010</w:t>
            </w:r>
          </w:p>
        </w:tc>
        <w:tc>
          <w:tcPr>
            <w:tcW w:w="0" w:type="auto"/>
          </w:tcPr>
          <w:p w14:paraId="79808F0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w:t>
            </w:r>
          </w:p>
        </w:tc>
        <w:tc>
          <w:tcPr>
            <w:tcW w:w="0" w:type="auto"/>
          </w:tcPr>
          <w:p w14:paraId="53FAE2B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w:t>
            </w:r>
          </w:p>
        </w:tc>
      </w:tr>
      <w:tr w:rsidR="007E327F" w:rsidRPr="00C35C1E" w14:paraId="3760A419" w14:textId="77777777" w:rsidTr="00FF5E04">
        <w:tc>
          <w:tcPr>
            <w:tcW w:w="0" w:type="auto"/>
          </w:tcPr>
          <w:p w14:paraId="3EB6C4A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011</w:t>
            </w:r>
          </w:p>
        </w:tc>
        <w:tc>
          <w:tcPr>
            <w:tcW w:w="0" w:type="auto"/>
          </w:tcPr>
          <w:p w14:paraId="04A218E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w:t>
            </w:r>
          </w:p>
        </w:tc>
        <w:tc>
          <w:tcPr>
            <w:tcW w:w="0" w:type="auto"/>
          </w:tcPr>
          <w:p w14:paraId="59A2032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w:t>
            </w:r>
          </w:p>
        </w:tc>
      </w:tr>
      <w:tr w:rsidR="007E327F" w:rsidRPr="00C35C1E" w14:paraId="65C32246" w14:textId="77777777" w:rsidTr="00FF5E04">
        <w:tc>
          <w:tcPr>
            <w:tcW w:w="0" w:type="auto"/>
          </w:tcPr>
          <w:p w14:paraId="1184294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100</w:t>
            </w:r>
          </w:p>
        </w:tc>
        <w:tc>
          <w:tcPr>
            <w:tcW w:w="0" w:type="auto"/>
          </w:tcPr>
          <w:p w14:paraId="162F51B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4</w:t>
            </w:r>
          </w:p>
        </w:tc>
        <w:tc>
          <w:tcPr>
            <w:tcW w:w="0" w:type="auto"/>
          </w:tcPr>
          <w:p w14:paraId="305FC98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w:t>
            </w:r>
          </w:p>
        </w:tc>
      </w:tr>
      <w:tr w:rsidR="007E327F" w:rsidRPr="00C35C1E" w14:paraId="77A49788" w14:textId="77777777" w:rsidTr="00FF5E04">
        <w:tc>
          <w:tcPr>
            <w:tcW w:w="0" w:type="auto"/>
          </w:tcPr>
          <w:p w14:paraId="0A06B64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101</w:t>
            </w:r>
          </w:p>
        </w:tc>
        <w:tc>
          <w:tcPr>
            <w:tcW w:w="0" w:type="auto"/>
          </w:tcPr>
          <w:p w14:paraId="3E8C0D1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w:t>
            </w:r>
          </w:p>
        </w:tc>
        <w:tc>
          <w:tcPr>
            <w:tcW w:w="0" w:type="auto"/>
          </w:tcPr>
          <w:p w14:paraId="1DDE63B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4</w:t>
            </w:r>
          </w:p>
        </w:tc>
      </w:tr>
      <w:tr w:rsidR="007E327F" w:rsidRPr="00C35C1E" w14:paraId="6E582711" w14:textId="77777777" w:rsidTr="00FF5E04">
        <w:tc>
          <w:tcPr>
            <w:tcW w:w="0" w:type="auto"/>
          </w:tcPr>
          <w:p w14:paraId="005628C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110</w:t>
            </w:r>
          </w:p>
        </w:tc>
        <w:tc>
          <w:tcPr>
            <w:tcW w:w="0" w:type="auto"/>
          </w:tcPr>
          <w:p w14:paraId="046640C5"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w:t>
            </w:r>
          </w:p>
        </w:tc>
        <w:tc>
          <w:tcPr>
            <w:tcW w:w="0" w:type="auto"/>
          </w:tcPr>
          <w:p w14:paraId="61CF721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6</w:t>
            </w:r>
          </w:p>
        </w:tc>
      </w:tr>
      <w:tr w:rsidR="007E327F" w:rsidRPr="00C35C1E" w14:paraId="39C1F556" w14:textId="77777777" w:rsidTr="00FF5E04">
        <w:tc>
          <w:tcPr>
            <w:tcW w:w="0" w:type="auto"/>
            <w:tcBorders>
              <w:bottom w:val="single" w:sz="4" w:space="0" w:color="auto"/>
            </w:tcBorders>
          </w:tcPr>
          <w:p w14:paraId="46DF9AE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111</w:t>
            </w:r>
          </w:p>
        </w:tc>
        <w:tc>
          <w:tcPr>
            <w:tcW w:w="0" w:type="auto"/>
            <w:tcBorders>
              <w:bottom w:val="single" w:sz="4" w:space="0" w:color="auto"/>
            </w:tcBorders>
          </w:tcPr>
          <w:p w14:paraId="0B46872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w:t>
            </w:r>
          </w:p>
        </w:tc>
        <w:tc>
          <w:tcPr>
            <w:tcW w:w="0" w:type="auto"/>
            <w:tcBorders>
              <w:bottom w:val="single" w:sz="4" w:space="0" w:color="auto"/>
            </w:tcBorders>
          </w:tcPr>
          <w:p w14:paraId="2BBAD67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7</w:t>
            </w:r>
          </w:p>
        </w:tc>
      </w:tr>
    </w:tbl>
    <w:p w14:paraId="60EDABDF" w14:textId="77777777" w:rsidR="007E327F" w:rsidRPr="00C35C1E" w:rsidRDefault="007E327F" w:rsidP="007E327F">
      <w:pPr>
        <w:pStyle w:val="BodyText"/>
        <w:rPr>
          <w:rFonts w:ascii="Times New Roman" w:hAnsi="Times New Roman" w:cs="Times New Roman"/>
        </w:rPr>
      </w:pPr>
    </w:p>
    <w:p w14:paraId="18E77CBB" w14:textId="77777777" w:rsidR="007E327F" w:rsidRPr="00C35C1E" w:rsidRDefault="007E327F" w:rsidP="007E327F">
      <w:pPr>
        <w:pStyle w:val="BodyText"/>
        <w:rPr>
          <w:rFonts w:ascii="Times New Roman" w:hAnsi="Times New Roman" w:cs="Times New Roman"/>
        </w:rPr>
      </w:pPr>
    </w:p>
    <w:p w14:paraId="7D3138BC" w14:textId="1056004E" w:rsidR="007E327F" w:rsidRPr="00C35C1E" w:rsidRDefault="007E327F" w:rsidP="007E327F">
      <w:pPr>
        <w:pStyle w:val="BodyText"/>
        <w:rPr>
          <w:rFonts w:ascii="Times New Roman" w:hAnsi="Times New Roman" w:cs="Times New Roman"/>
        </w:rPr>
      </w:pPr>
    </w:p>
    <w:tbl>
      <w:tblPr>
        <w:tblStyle w:val="Table"/>
        <w:tblW w:w="5000" w:type="pct"/>
        <w:tblLook w:val="0020" w:firstRow="1" w:lastRow="0" w:firstColumn="0" w:lastColumn="0" w:noHBand="0" w:noVBand="0"/>
      </w:tblPr>
      <w:tblGrid>
        <w:gridCol w:w="415"/>
        <w:gridCol w:w="2683"/>
        <w:gridCol w:w="868"/>
        <w:gridCol w:w="933"/>
        <w:gridCol w:w="1550"/>
        <w:gridCol w:w="1525"/>
        <w:gridCol w:w="1386"/>
      </w:tblGrid>
      <w:tr w:rsidR="00FF5E04" w:rsidRPr="00C35C1E" w14:paraId="6DA7554F" w14:textId="77777777" w:rsidTr="00FF5E04">
        <w:trPr>
          <w:cnfStyle w:val="100000000000" w:firstRow="1" w:lastRow="0" w:firstColumn="0" w:lastColumn="0" w:oddVBand="0" w:evenVBand="0" w:oddHBand="0" w:evenHBand="0" w:firstRowFirstColumn="0" w:firstRowLastColumn="0" w:lastRowFirstColumn="0" w:lastRowLastColumn="0"/>
          <w:tblHeader/>
        </w:trPr>
        <w:tc>
          <w:tcPr>
            <w:tcW w:w="0" w:type="auto"/>
            <w:gridSpan w:val="7"/>
            <w:tcBorders>
              <w:bottom w:val="single" w:sz="2" w:space="0" w:color="auto"/>
            </w:tcBorders>
          </w:tcPr>
          <w:p w14:paraId="0BC708C0" w14:textId="4E56587F" w:rsidR="00FF5E04" w:rsidRPr="00C35C1E" w:rsidRDefault="00FF5E04" w:rsidP="00FF5E04">
            <w:pPr>
              <w:pStyle w:val="Compact"/>
              <w:rPr>
                <w:rFonts w:ascii="Times New Roman" w:hAnsi="Times New Roman" w:cs="Times New Roman"/>
              </w:rPr>
            </w:pPr>
            <w:r w:rsidRPr="00C35C1E">
              <w:rPr>
                <w:rFonts w:ascii="Times New Roman" w:hAnsi="Times New Roman" w:cs="Times New Roman"/>
              </w:rPr>
              <w:t xml:space="preserve">Table </w:t>
            </w:r>
            <w:r>
              <w:rPr>
                <w:rFonts w:ascii="Times New Roman" w:hAnsi="Times New Roman" w:cs="Times New Roman"/>
              </w:rPr>
              <w:t>7</w:t>
            </w:r>
            <w:r w:rsidRPr="00C35C1E">
              <w:rPr>
                <w:rFonts w:ascii="Times New Roman" w:hAnsi="Times New Roman" w:cs="Times New Roman"/>
              </w:rPr>
              <w:t>. Model selection table from 3 occasions of 10 days each with wild turkey data.</w:t>
            </w:r>
          </w:p>
        </w:tc>
      </w:tr>
      <w:tr w:rsidR="007E327F" w:rsidRPr="00C35C1E" w14:paraId="3DEE59F9" w14:textId="77777777" w:rsidTr="001346B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bottom w:val="single" w:sz="2" w:space="0" w:color="auto"/>
            </w:tcBorders>
          </w:tcPr>
          <w:p w14:paraId="645A822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 </w:t>
            </w:r>
          </w:p>
        </w:tc>
        <w:tc>
          <w:tcPr>
            <w:tcW w:w="0" w:type="auto"/>
            <w:tcBorders>
              <w:top w:val="single" w:sz="4" w:space="0" w:color="auto"/>
              <w:bottom w:val="single" w:sz="2" w:space="0" w:color="auto"/>
            </w:tcBorders>
          </w:tcPr>
          <w:p w14:paraId="7F40D82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Model</w:t>
            </w:r>
          </w:p>
        </w:tc>
        <w:tc>
          <w:tcPr>
            <w:tcW w:w="0" w:type="auto"/>
            <w:tcBorders>
              <w:top w:val="single" w:sz="4" w:space="0" w:color="auto"/>
              <w:bottom w:val="single" w:sz="2" w:space="0" w:color="auto"/>
            </w:tcBorders>
          </w:tcPr>
          <w:p w14:paraId="75B242C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 par</w:t>
            </w:r>
          </w:p>
        </w:tc>
        <w:tc>
          <w:tcPr>
            <w:tcW w:w="0" w:type="auto"/>
            <w:tcBorders>
              <w:top w:val="single" w:sz="4" w:space="0" w:color="auto"/>
              <w:bottom w:val="single" w:sz="2" w:space="0" w:color="auto"/>
            </w:tcBorders>
          </w:tcPr>
          <w:p w14:paraId="52B81BF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AICc</w:t>
            </w:r>
          </w:p>
        </w:tc>
        <w:tc>
          <w:tcPr>
            <w:tcW w:w="0" w:type="auto"/>
            <w:tcBorders>
              <w:top w:val="single" w:sz="4" w:space="0" w:color="auto"/>
              <w:bottom w:val="single" w:sz="2" w:space="0" w:color="auto"/>
            </w:tcBorders>
          </w:tcPr>
          <w:p w14:paraId="7C15A69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DeltaAICc</w:t>
            </w:r>
          </w:p>
        </w:tc>
        <w:tc>
          <w:tcPr>
            <w:tcW w:w="0" w:type="auto"/>
            <w:tcBorders>
              <w:top w:val="single" w:sz="4" w:space="0" w:color="auto"/>
              <w:bottom w:val="single" w:sz="2" w:space="0" w:color="auto"/>
            </w:tcBorders>
          </w:tcPr>
          <w:p w14:paraId="65A4390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Weight</w:t>
            </w:r>
          </w:p>
        </w:tc>
        <w:tc>
          <w:tcPr>
            <w:tcW w:w="0" w:type="auto"/>
            <w:tcBorders>
              <w:top w:val="single" w:sz="4" w:space="0" w:color="auto"/>
              <w:bottom w:val="single" w:sz="2" w:space="0" w:color="auto"/>
            </w:tcBorders>
          </w:tcPr>
          <w:p w14:paraId="682DBE6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Deviance</w:t>
            </w:r>
          </w:p>
        </w:tc>
      </w:tr>
      <w:tr w:rsidR="007E327F" w:rsidRPr="00C35C1E" w14:paraId="13D43B7D" w14:textId="77777777" w:rsidTr="001346B4">
        <w:tc>
          <w:tcPr>
            <w:tcW w:w="0" w:type="auto"/>
            <w:tcBorders>
              <w:top w:val="single" w:sz="2" w:space="0" w:color="auto"/>
            </w:tcBorders>
          </w:tcPr>
          <w:p w14:paraId="7BFE762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3</w:t>
            </w:r>
          </w:p>
        </w:tc>
        <w:tc>
          <w:tcPr>
            <w:tcW w:w="0" w:type="auto"/>
            <w:tcBorders>
              <w:top w:val="single" w:sz="2" w:space="0" w:color="auto"/>
            </w:tcBorders>
          </w:tcPr>
          <w:p w14:paraId="6C07A80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c)c()</w:t>
            </w:r>
          </w:p>
        </w:tc>
        <w:tc>
          <w:tcPr>
            <w:tcW w:w="0" w:type="auto"/>
            <w:tcBorders>
              <w:top w:val="single" w:sz="2" w:space="0" w:color="auto"/>
            </w:tcBorders>
          </w:tcPr>
          <w:p w14:paraId="7CC724E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4</w:t>
            </w:r>
          </w:p>
        </w:tc>
        <w:tc>
          <w:tcPr>
            <w:tcW w:w="0" w:type="auto"/>
            <w:tcBorders>
              <w:top w:val="single" w:sz="2" w:space="0" w:color="auto"/>
            </w:tcBorders>
          </w:tcPr>
          <w:p w14:paraId="7EDEDF6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207.1</w:t>
            </w:r>
          </w:p>
        </w:tc>
        <w:tc>
          <w:tcPr>
            <w:tcW w:w="0" w:type="auto"/>
            <w:tcBorders>
              <w:top w:val="single" w:sz="2" w:space="0" w:color="auto"/>
            </w:tcBorders>
          </w:tcPr>
          <w:p w14:paraId="472E0CA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w:t>
            </w:r>
          </w:p>
        </w:tc>
        <w:tc>
          <w:tcPr>
            <w:tcW w:w="0" w:type="auto"/>
            <w:tcBorders>
              <w:top w:val="single" w:sz="2" w:space="0" w:color="auto"/>
            </w:tcBorders>
          </w:tcPr>
          <w:p w14:paraId="4CA9059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0.5403</w:t>
            </w:r>
          </w:p>
        </w:tc>
        <w:tc>
          <w:tcPr>
            <w:tcW w:w="0" w:type="auto"/>
            <w:tcBorders>
              <w:top w:val="single" w:sz="2" w:space="0" w:color="auto"/>
            </w:tcBorders>
          </w:tcPr>
          <w:p w14:paraId="0B493DC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283.6</w:t>
            </w:r>
          </w:p>
        </w:tc>
      </w:tr>
      <w:tr w:rsidR="007E327F" w:rsidRPr="00C35C1E" w14:paraId="589CAEA4" w14:textId="77777777" w:rsidTr="001346B4">
        <w:tc>
          <w:tcPr>
            <w:tcW w:w="0" w:type="auto"/>
          </w:tcPr>
          <w:p w14:paraId="4FFADA5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4</w:t>
            </w:r>
          </w:p>
        </w:tc>
        <w:tc>
          <w:tcPr>
            <w:tcW w:w="0" w:type="auto"/>
          </w:tcPr>
          <w:p w14:paraId="6598053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c:time)c()</w:t>
            </w:r>
          </w:p>
        </w:tc>
        <w:tc>
          <w:tcPr>
            <w:tcW w:w="0" w:type="auto"/>
          </w:tcPr>
          <w:p w14:paraId="140CEA3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w:t>
            </w:r>
          </w:p>
        </w:tc>
        <w:tc>
          <w:tcPr>
            <w:tcW w:w="0" w:type="auto"/>
          </w:tcPr>
          <w:p w14:paraId="4E832F8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207.7</w:t>
            </w:r>
          </w:p>
        </w:tc>
        <w:tc>
          <w:tcPr>
            <w:tcW w:w="0" w:type="auto"/>
          </w:tcPr>
          <w:p w14:paraId="19C23FA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0.5353</w:t>
            </w:r>
          </w:p>
        </w:tc>
        <w:tc>
          <w:tcPr>
            <w:tcW w:w="0" w:type="auto"/>
          </w:tcPr>
          <w:p w14:paraId="4C11CB8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0.4134</w:t>
            </w:r>
          </w:p>
        </w:tc>
        <w:tc>
          <w:tcPr>
            <w:tcW w:w="0" w:type="auto"/>
          </w:tcPr>
          <w:p w14:paraId="61BADC2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282.1</w:t>
            </w:r>
          </w:p>
        </w:tc>
      </w:tr>
      <w:tr w:rsidR="007E327F" w:rsidRPr="00C35C1E" w14:paraId="1B1D1AF4" w14:textId="77777777" w:rsidTr="001346B4">
        <w:tc>
          <w:tcPr>
            <w:tcW w:w="0" w:type="auto"/>
          </w:tcPr>
          <w:p w14:paraId="0DE4A7B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5</w:t>
            </w:r>
          </w:p>
        </w:tc>
        <w:tc>
          <w:tcPr>
            <w:tcW w:w="0" w:type="auto"/>
          </w:tcPr>
          <w:p w14:paraId="1801EA2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type)c()</w:t>
            </w:r>
          </w:p>
        </w:tc>
        <w:tc>
          <w:tcPr>
            <w:tcW w:w="0" w:type="auto"/>
          </w:tcPr>
          <w:p w14:paraId="1C816EA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4</w:t>
            </w:r>
          </w:p>
        </w:tc>
        <w:tc>
          <w:tcPr>
            <w:tcW w:w="0" w:type="auto"/>
          </w:tcPr>
          <w:p w14:paraId="2C7EE04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213.3</w:t>
            </w:r>
          </w:p>
        </w:tc>
        <w:tc>
          <w:tcPr>
            <w:tcW w:w="0" w:type="auto"/>
          </w:tcPr>
          <w:p w14:paraId="1A6DBA1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6.178</w:t>
            </w:r>
          </w:p>
        </w:tc>
        <w:tc>
          <w:tcPr>
            <w:tcW w:w="0" w:type="auto"/>
          </w:tcPr>
          <w:p w14:paraId="7E88B8B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0.0246</w:t>
            </w:r>
          </w:p>
        </w:tc>
        <w:tc>
          <w:tcPr>
            <w:tcW w:w="0" w:type="auto"/>
          </w:tcPr>
          <w:p w14:paraId="5E23B67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289.8</w:t>
            </w:r>
          </w:p>
        </w:tc>
      </w:tr>
      <w:tr w:rsidR="007E327F" w:rsidRPr="00C35C1E" w14:paraId="79CFD7DE" w14:textId="77777777" w:rsidTr="001346B4">
        <w:tc>
          <w:tcPr>
            <w:tcW w:w="0" w:type="auto"/>
          </w:tcPr>
          <w:p w14:paraId="469FBCE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6</w:t>
            </w:r>
          </w:p>
        </w:tc>
        <w:tc>
          <w:tcPr>
            <w:tcW w:w="0" w:type="auto"/>
          </w:tcPr>
          <w:p w14:paraId="792002C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type)c()</w:t>
            </w:r>
          </w:p>
        </w:tc>
        <w:tc>
          <w:tcPr>
            <w:tcW w:w="0" w:type="auto"/>
          </w:tcPr>
          <w:p w14:paraId="5C18547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6</w:t>
            </w:r>
          </w:p>
        </w:tc>
        <w:tc>
          <w:tcPr>
            <w:tcW w:w="0" w:type="auto"/>
          </w:tcPr>
          <w:p w14:paraId="2C6DBCA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213.6</w:t>
            </w:r>
          </w:p>
        </w:tc>
        <w:tc>
          <w:tcPr>
            <w:tcW w:w="0" w:type="auto"/>
          </w:tcPr>
          <w:p w14:paraId="08EA9DC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6.461</w:t>
            </w:r>
          </w:p>
        </w:tc>
        <w:tc>
          <w:tcPr>
            <w:tcW w:w="0" w:type="auto"/>
          </w:tcPr>
          <w:p w14:paraId="2BB35F4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0.02136</w:t>
            </w:r>
          </w:p>
        </w:tc>
        <w:tc>
          <w:tcPr>
            <w:tcW w:w="0" w:type="auto"/>
          </w:tcPr>
          <w:p w14:paraId="1B5A7F3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285.9</w:t>
            </w:r>
          </w:p>
        </w:tc>
      </w:tr>
      <w:tr w:rsidR="007E327F" w:rsidRPr="00C35C1E" w14:paraId="36113B42" w14:textId="77777777" w:rsidTr="001346B4">
        <w:tc>
          <w:tcPr>
            <w:tcW w:w="0" w:type="auto"/>
          </w:tcPr>
          <w:p w14:paraId="35994CE5"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1</w:t>
            </w:r>
          </w:p>
        </w:tc>
        <w:tc>
          <w:tcPr>
            <w:tcW w:w="0" w:type="auto"/>
          </w:tcPr>
          <w:p w14:paraId="5527C0B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p(~1)c()</w:t>
            </w:r>
          </w:p>
        </w:tc>
        <w:tc>
          <w:tcPr>
            <w:tcW w:w="0" w:type="auto"/>
          </w:tcPr>
          <w:p w14:paraId="7119DA7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w:t>
            </w:r>
          </w:p>
        </w:tc>
        <w:tc>
          <w:tcPr>
            <w:tcW w:w="0" w:type="auto"/>
          </w:tcPr>
          <w:p w14:paraId="07DDFB5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222.3</w:t>
            </w:r>
          </w:p>
        </w:tc>
        <w:tc>
          <w:tcPr>
            <w:tcW w:w="0" w:type="auto"/>
          </w:tcPr>
          <w:p w14:paraId="6A000DC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15.16</w:t>
            </w:r>
          </w:p>
        </w:tc>
        <w:tc>
          <w:tcPr>
            <w:tcW w:w="0" w:type="auto"/>
          </w:tcPr>
          <w:p w14:paraId="1F1E391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0.0002755</w:t>
            </w:r>
          </w:p>
        </w:tc>
        <w:tc>
          <w:tcPr>
            <w:tcW w:w="0" w:type="auto"/>
          </w:tcPr>
          <w:p w14:paraId="65818D2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305</w:t>
            </w:r>
          </w:p>
        </w:tc>
      </w:tr>
      <w:tr w:rsidR="007E327F" w:rsidRPr="00C35C1E" w14:paraId="19F35966" w14:textId="77777777" w:rsidTr="001346B4">
        <w:tc>
          <w:tcPr>
            <w:tcW w:w="0" w:type="auto"/>
            <w:tcBorders>
              <w:bottom w:val="single" w:sz="4" w:space="0" w:color="auto"/>
            </w:tcBorders>
          </w:tcPr>
          <w:p w14:paraId="4E1B12E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2</w:t>
            </w:r>
          </w:p>
        </w:tc>
        <w:tc>
          <w:tcPr>
            <w:tcW w:w="0" w:type="auto"/>
            <w:tcBorders>
              <w:bottom w:val="single" w:sz="4" w:space="0" w:color="auto"/>
            </w:tcBorders>
          </w:tcPr>
          <w:p w14:paraId="7FB08C5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p(~time)c()</w:t>
            </w:r>
          </w:p>
        </w:tc>
        <w:tc>
          <w:tcPr>
            <w:tcW w:w="0" w:type="auto"/>
            <w:tcBorders>
              <w:bottom w:val="single" w:sz="4" w:space="0" w:color="auto"/>
            </w:tcBorders>
          </w:tcPr>
          <w:p w14:paraId="3304EBC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w:t>
            </w:r>
          </w:p>
        </w:tc>
        <w:tc>
          <w:tcPr>
            <w:tcW w:w="0" w:type="auto"/>
            <w:tcBorders>
              <w:bottom w:val="single" w:sz="4" w:space="0" w:color="auto"/>
            </w:tcBorders>
          </w:tcPr>
          <w:p w14:paraId="5ED6FD9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226</w:t>
            </w:r>
          </w:p>
        </w:tc>
        <w:tc>
          <w:tcPr>
            <w:tcW w:w="0" w:type="auto"/>
            <w:tcBorders>
              <w:bottom w:val="single" w:sz="4" w:space="0" w:color="auto"/>
            </w:tcBorders>
          </w:tcPr>
          <w:p w14:paraId="78CBC68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18.87</w:t>
            </w:r>
          </w:p>
        </w:tc>
        <w:tc>
          <w:tcPr>
            <w:tcW w:w="0" w:type="auto"/>
            <w:tcBorders>
              <w:bottom w:val="single" w:sz="4" w:space="0" w:color="auto"/>
            </w:tcBorders>
          </w:tcPr>
          <w:p w14:paraId="3C8BEAC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4.325e-05</w:t>
            </w:r>
          </w:p>
        </w:tc>
        <w:tc>
          <w:tcPr>
            <w:tcW w:w="0" w:type="auto"/>
            <w:tcBorders>
              <w:bottom w:val="single" w:sz="4" w:space="0" w:color="auto"/>
            </w:tcBorders>
          </w:tcPr>
          <w:p w14:paraId="5EB9D37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304.6</w:t>
            </w:r>
          </w:p>
        </w:tc>
      </w:tr>
    </w:tbl>
    <w:p w14:paraId="27B9629E" w14:textId="77777777" w:rsidR="007E327F" w:rsidRPr="00C35C1E" w:rsidRDefault="007E327F" w:rsidP="007E327F">
      <w:pPr>
        <w:pStyle w:val="BodyText"/>
        <w:rPr>
          <w:rFonts w:ascii="Times New Roman" w:hAnsi="Times New Roman" w:cs="Times New Roman"/>
        </w:rPr>
      </w:pPr>
    </w:p>
    <w:p w14:paraId="0E090298" w14:textId="517EE447" w:rsidR="007E327F" w:rsidRDefault="007E327F" w:rsidP="007E327F">
      <w:pPr>
        <w:pStyle w:val="BodyText"/>
        <w:rPr>
          <w:rFonts w:ascii="Times New Roman" w:hAnsi="Times New Roman" w:cs="Times New Roman"/>
        </w:rPr>
      </w:pPr>
    </w:p>
    <w:p w14:paraId="0C085BC0" w14:textId="37B49411" w:rsidR="001D59E9" w:rsidRDefault="001D59E9" w:rsidP="007E327F">
      <w:pPr>
        <w:pStyle w:val="BodyText"/>
        <w:rPr>
          <w:rFonts w:ascii="Times New Roman" w:hAnsi="Times New Roman" w:cs="Times New Roman"/>
        </w:rPr>
      </w:pPr>
    </w:p>
    <w:p w14:paraId="25A11650" w14:textId="2FE1AF24" w:rsidR="001D59E9" w:rsidRDefault="001D59E9" w:rsidP="007E327F">
      <w:pPr>
        <w:pStyle w:val="BodyText"/>
        <w:rPr>
          <w:rFonts w:ascii="Times New Roman" w:hAnsi="Times New Roman" w:cs="Times New Roman"/>
        </w:rPr>
      </w:pPr>
    </w:p>
    <w:p w14:paraId="0008B4C6" w14:textId="690BC859" w:rsidR="001D59E9" w:rsidRDefault="001D59E9" w:rsidP="007E327F">
      <w:pPr>
        <w:pStyle w:val="BodyText"/>
        <w:rPr>
          <w:rFonts w:ascii="Times New Roman" w:hAnsi="Times New Roman" w:cs="Times New Roman"/>
        </w:rPr>
      </w:pPr>
    </w:p>
    <w:p w14:paraId="0411F5EC" w14:textId="40141BF3" w:rsidR="001D59E9" w:rsidRDefault="001D59E9" w:rsidP="007E327F">
      <w:pPr>
        <w:pStyle w:val="BodyText"/>
        <w:rPr>
          <w:rFonts w:ascii="Times New Roman" w:hAnsi="Times New Roman" w:cs="Times New Roman"/>
        </w:rPr>
      </w:pPr>
    </w:p>
    <w:p w14:paraId="5E81227A" w14:textId="77777777" w:rsidR="001D59E9" w:rsidRPr="00C35C1E" w:rsidRDefault="001D59E9" w:rsidP="007E327F">
      <w:pPr>
        <w:pStyle w:val="BodyText"/>
        <w:rPr>
          <w:rFonts w:ascii="Times New Roman" w:hAnsi="Times New Roman" w:cs="Times New Roman"/>
        </w:rPr>
      </w:pPr>
    </w:p>
    <w:p w14:paraId="0AB547BB" w14:textId="4B4E2832" w:rsidR="007E327F" w:rsidRPr="00C35C1E" w:rsidRDefault="007E327F" w:rsidP="007E327F">
      <w:pPr>
        <w:pStyle w:val="BodyText"/>
        <w:rPr>
          <w:rFonts w:ascii="Times New Roman" w:hAnsi="Times New Roman" w:cs="Times New Roman"/>
        </w:rPr>
      </w:pPr>
    </w:p>
    <w:tbl>
      <w:tblPr>
        <w:tblStyle w:val="Table"/>
        <w:tblW w:w="5144" w:type="pct"/>
        <w:tblLayout w:type="fixed"/>
        <w:tblLook w:val="0020" w:firstRow="1" w:lastRow="0" w:firstColumn="0" w:lastColumn="0" w:noHBand="0" w:noVBand="0"/>
      </w:tblPr>
      <w:tblGrid>
        <w:gridCol w:w="328"/>
        <w:gridCol w:w="2552"/>
        <w:gridCol w:w="810"/>
        <w:gridCol w:w="900"/>
        <w:gridCol w:w="1260"/>
        <w:gridCol w:w="1890"/>
        <w:gridCol w:w="1890"/>
      </w:tblGrid>
      <w:tr w:rsidR="00FF5E04" w:rsidRPr="00C35C1E" w14:paraId="32C5CC8D" w14:textId="77777777" w:rsidTr="00FF5E04">
        <w:trPr>
          <w:cnfStyle w:val="100000000000" w:firstRow="1" w:lastRow="0" w:firstColumn="0" w:lastColumn="0" w:oddVBand="0" w:evenVBand="0" w:oddHBand="0" w:evenHBand="0" w:firstRowFirstColumn="0" w:firstRowLastColumn="0" w:lastRowFirstColumn="0" w:lastRowLastColumn="0"/>
          <w:trHeight w:val="513"/>
          <w:tblHeader/>
        </w:trPr>
        <w:tc>
          <w:tcPr>
            <w:tcW w:w="9630" w:type="dxa"/>
            <w:gridSpan w:val="7"/>
            <w:tcBorders>
              <w:bottom w:val="single" w:sz="4" w:space="0" w:color="auto"/>
            </w:tcBorders>
          </w:tcPr>
          <w:p w14:paraId="54BEB22A" w14:textId="146024E2" w:rsidR="00FF5E04" w:rsidRPr="00C35C1E" w:rsidRDefault="00FF5E04" w:rsidP="00FF5E04">
            <w:pPr>
              <w:pStyle w:val="Compact"/>
              <w:rPr>
                <w:rFonts w:ascii="Times New Roman" w:hAnsi="Times New Roman" w:cs="Times New Roman"/>
              </w:rPr>
            </w:pPr>
            <w:r w:rsidRPr="00C35C1E">
              <w:rPr>
                <w:rFonts w:ascii="Times New Roman" w:hAnsi="Times New Roman" w:cs="Times New Roman"/>
              </w:rPr>
              <w:lastRenderedPageBreak/>
              <w:t xml:space="preserve">Table </w:t>
            </w:r>
            <w:r>
              <w:rPr>
                <w:rFonts w:ascii="Times New Roman" w:hAnsi="Times New Roman" w:cs="Times New Roman"/>
              </w:rPr>
              <w:t>8</w:t>
            </w:r>
            <w:r w:rsidRPr="00C35C1E">
              <w:rPr>
                <w:rFonts w:ascii="Times New Roman" w:hAnsi="Times New Roman" w:cs="Times New Roman"/>
              </w:rPr>
              <w:t>. Model selection table from 5 occasions of 6 days each with wild turkey data.</w:t>
            </w:r>
          </w:p>
        </w:tc>
      </w:tr>
      <w:tr w:rsidR="007E327F" w:rsidRPr="00C35C1E" w14:paraId="1A851905" w14:textId="77777777" w:rsidTr="00FF5E04">
        <w:trPr>
          <w:cnfStyle w:val="100000000000" w:firstRow="1" w:lastRow="0" w:firstColumn="0" w:lastColumn="0" w:oddVBand="0" w:evenVBand="0" w:oddHBand="0" w:evenHBand="0" w:firstRowFirstColumn="0" w:firstRowLastColumn="0" w:lastRowFirstColumn="0" w:lastRowLastColumn="0"/>
          <w:trHeight w:val="513"/>
          <w:tblHeader/>
        </w:trPr>
        <w:tc>
          <w:tcPr>
            <w:tcW w:w="328" w:type="dxa"/>
            <w:tcBorders>
              <w:top w:val="single" w:sz="4" w:space="0" w:color="auto"/>
              <w:bottom w:val="single" w:sz="4" w:space="0" w:color="auto"/>
            </w:tcBorders>
          </w:tcPr>
          <w:p w14:paraId="678D817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 </w:t>
            </w:r>
          </w:p>
        </w:tc>
        <w:tc>
          <w:tcPr>
            <w:tcW w:w="2552" w:type="dxa"/>
            <w:tcBorders>
              <w:top w:val="single" w:sz="4" w:space="0" w:color="auto"/>
              <w:bottom w:val="single" w:sz="4" w:space="0" w:color="auto"/>
            </w:tcBorders>
          </w:tcPr>
          <w:p w14:paraId="3AAD66D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Model</w:t>
            </w:r>
          </w:p>
        </w:tc>
        <w:tc>
          <w:tcPr>
            <w:tcW w:w="810" w:type="dxa"/>
            <w:tcBorders>
              <w:top w:val="single" w:sz="4" w:space="0" w:color="auto"/>
              <w:bottom w:val="single" w:sz="4" w:space="0" w:color="auto"/>
            </w:tcBorders>
          </w:tcPr>
          <w:p w14:paraId="294FE695"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 par</w:t>
            </w:r>
          </w:p>
        </w:tc>
        <w:tc>
          <w:tcPr>
            <w:tcW w:w="900" w:type="dxa"/>
            <w:tcBorders>
              <w:top w:val="single" w:sz="4" w:space="0" w:color="auto"/>
              <w:bottom w:val="single" w:sz="4" w:space="0" w:color="auto"/>
            </w:tcBorders>
          </w:tcPr>
          <w:p w14:paraId="794DA1B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AICc</w:t>
            </w:r>
          </w:p>
        </w:tc>
        <w:tc>
          <w:tcPr>
            <w:tcW w:w="1260" w:type="dxa"/>
            <w:tcBorders>
              <w:top w:val="single" w:sz="4" w:space="0" w:color="auto"/>
              <w:bottom w:val="single" w:sz="4" w:space="0" w:color="auto"/>
            </w:tcBorders>
          </w:tcPr>
          <w:p w14:paraId="3242D80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DeltaAICc</w:t>
            </w:r>
          </w:p>
        </w:tc>
        <w:tc>
          <w:tcPr>
            <w:tcW w:w="1890" w:type="dxa"/>
            <w:tcBorders>
              <w:top w:val="single" w:sz="4" w:space="0" w:color="auto"/>
              <w:bottom w:val="single" w:sz="4" w:space="0" w:color="auto"/>
            </w:tcBorders>
          </w:tcPr>
          <w:p w14:paraId="496674D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Weight</w:t>
            </w:r>
          </w:p>
        </w:tc>
        <w:tc>
          <w:tcPr>
            <w:tcW w:w="1890" w:type="dxa"/>
            <w:tcBorders>
              <w:top w:val="single" w:sz="4" w:space="0" w:color="auto"/>
              <w:bottom w:val="single" w:sz="4" w:space="0" w:color="auto"/>
            </w:tcBorders>
          </w:tcPr>
          <w:p w14:paraId="7A9E007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Deviance</w:t>
            </w:r>
          </w:p>
        </w:tc>
      </w:tr>
      <w:tr w:rsidR="007E327F" w:rsidRPr="00C35C1E" w14:paraId="76A301DF" w14:textId="77777777" w:rsidTr="001346B4">
        <w:tc>
          <w:tcPr>
            <w:tcW w:w="328" w:type="dxa"/>
            <w:tcBorders>
              <w:top w:val="single" w:sz="4" w:space="0" w:color="auto"/>
            </w:tcBorders>
          </w:tcPr>
          <w:p w14:paraId="7F1DA06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4</w:t>
            </w:r>
          </w:p>
        </w:tc>
        <w:tc>
          <w:tcPr>
            <w:tcW w:w="2552" w:type="dxa"/>
            <w:tcBorders>
              <w:top w:val="single" w:sz="4" w:space="0" w:color="auto"/>
            </w:tcBorders>
          </w:tcPr>
          <w:p w14:paraId="2EA00D4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c:time)c()</w:t>
            </w:r>
          </w:p>
        </w:tc>
        <w:tc>
          <w:tcPr>
            <w:tcW w:w="810" w:type="dxa"/>
            <w:tcBorders>
              <w:top w:val="single" w:sz="4" w:space="0" w:color="auto"/>
            </w:tcBorders>
          </w:tcPr>
          <w:p w14:paraId="4D2A1F8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9</w:t>
            </w:r>
          </w:p>
        </w:tc>
        <w:tc>
          <w:tcPr>
            <w:tcW w:w="900" w:type="dxa"/>
            <w:tcBorders>
              <w:top w:val="single" w:sz="4" w:space="0" w:color="auto"/>
            </w:tcBorders>
          </w:tcPr>
          <w:p w14:paraId="64095E5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333.8</w:t>
            </w:r>
          </w:p>
        </w:tc>
        <w:tc>
          <w:tcPr>
            <w:tcW w:w="1260" w:type="dxa"/>
            <w:tcBorders>
              <w:top w:val="single" w:sz="4" w:space="0" w:color="auto"/>
            </w:tcBorders>
          </w:tcPr>
          <w:p w14:paraId="5675A5B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w:t>
            </w:r>
          </w:p>
        </w:tc>
        <w:tc>
          <w:tcPr>
            <w:tcW w:w="1890" w:type="dxa"/>
            <w:tcBorders>
              <w:top w:val="single" w:sz="4" w:space="0" w:color="auto"/>
            </w:tcBorders>
          </w:tcPr>
          <w:p w14:paraId="7A645E4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0.5316</w:t>
            </w:r>
          </w:p>
        </w:tc>
        <w:tc>
          <w:tcPr>
            <w:tcW w:w="1890" w:type="dxa"/>
            <w:tcBorders>
              <w:top w:val="single" w:sz="4" w:space="0" w:color="auto"/>
            </w:tcBorders>
          </w:tcPr>
          <w:p w14:paraId="7782F94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329.8</w:t>
            </w:r>
          </w:p>
        </w:tc>
      </w:tr>
      <w:tr w:rsidR="007E327F" w:rsidRPr="00C35C1E" w14:paraId="6EB7D565" w14:textId="77777777" w:rsidTr="001346B4">
        <w:tc>
          <w:tcPr>
            <w:tcW w:w="328" w:type="dxa"/>
          </w:tcPr>
          <w:p w14:paraId="668BAE7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3</w:t>
            </w:r>
          </w:p>
        </w:tc>
        <w:tc>
          <w:tcPr>
            <w:tcW w:w="2552" w:type="dxa"/>
          </w:tcPr>
          <w:p w14:paraId="17AFE43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c)c()</w:t>
            </w:r>
          </w:p>
        </w:tc>
        <w:tc>
          <w:tcPr>
            <w:tcW w:w="810" w:type="dxa"/>
          </w:tcPr>
          <w:p w14:paraId="51D2F08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6</w:t>
            </w:r>
          </w:p>
        </w:tc>
        <w:tc>
          <w:tcPr>
            <w:tcW w:w="900" w:type="dxa"/>
          </w:tcPr>
          <w:p w14:paraId="2462C0D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335</w:t>
            </w:r>
          </w:p>
        </w:tc>
        <w:tc>
          <w:tcPr>
            <w:tcW w:w="1260" w:type="dxa"/>
          </w:tcPr>
          <w:p w14:paraId="7B8BCDD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1.273</w:t>
            </w:r>
          </w:p>
        </w:tc>
        <w:tc>
          <w:tcPr>
            <w:tcW w:w="1890" w:type="dxa"/>
          </w:tcPr>
          <w:p w14:paraId="3D65A37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0.2813</w:t>
            </w:r>
          </w:p>
        </w:tc>
        <w:tc>
          <w:tcPr>
            <w:tcW w:w="1890" w:type="dxa"/>
          </w:tcPr>
          <w:p w14:paraId="7F3D537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337.4</w:t>
            </w:r>
          </w:p>
        </w:tc>
      </w:tr>
      <w:tr w:rsidR="007E327F" w:rsidRPr="00C35C1E" w14:paraId="7C7C7B6F" w14:textId="77777777" w:rsidTr="001346B4">
        <w:tc>
          <w:tcPr>
            <w:tcW w:w="328" w:type="dxa"/>
          </w:tcPr>
          <w:p w14:paraId="1D82638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5</w:t>
            </w:r>
          </w:p>
        </w:tc>
        <w:tc>
          <w:tcPr>
            <w:tcW w:w="2552" w:type="dxa"/>
          </w:tcPr>
          <w:p w14:paraId="2E30F1C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type)c()</w:t>
            </w:r>
          </w:p>
        </w:tc>
        <w:tc>
          <w:tcPr>
            <w:tcW w:w="810" w:type="dxa"/>
          </w:tcPr>
          <w:p w14:paraId="26B95BC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6</w:t>
            </w:r>
          </w:p>
        </w:tc>
        <w:tc>
          <w:tcPr>
            <w:tcW w:w="900" w:type="dxa"/>
          </w:tcPr>
          <w:p w14:paraId="3002C95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337.1</w:t>
            </w:r>
          </w:p>
        </w:tc>
        <w:tc>
          <w:tcPr>
            <w:tcW w:w="1260" w:type="dxa"/>
          </w:tcPr>
          <w:p w14:paraId="75F4007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3.344</w:t>
            </w:r>
          </w:p>
        </w:tc>
        <w:tc>
          <w:tcPr>
            <w:tcW w:w="1890" w:type="dxa"/>
          </w:tcPr>
          <w:p w14:paraId="2CC22BC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0.09989</w:t>
            </w:r>
          </w:p>
        </w:tc>
        <w:tc>
          <w:tcPr>
            <w:tcW w:w="1890" w:type="dxa"/>
          </w:tcPr>
          <w:p w14:paraId="3016F9D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339.5</w:t>
            </w:r>
          </w:p>
        </w:tc>
      </w:tr>
      <w:tr w:rsidR="007E327F" w:rsidRPr="00C35C1E" w14:paraId="2CE29917" w14:textId="77777777" w:rsidTr="001346B4">
        <w:tc>
          <w:tcPr>
            <w:tcW w:w="328" w:type="dxa"/>
          </w:tcPr>
          <w:p w14:paraId="4E983D9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6</w:t>
            </w:r>
          </w:p>
        </w:tc>
        <w:tc>
          <w:tcPr>
            <w:tcW w:w="2552" w:type="dxa"/>
          </w:tcPr>
          <w:p w14:paraId="417FDC3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type)c()</w:t>
            </w:r>
          </w:p>
        </w:tc>
        <w:tc>
          <w:tcPr>
            <w:tcW w:w="810" w:type="dxa"/>
          </w:tcPr>
          <w:p w14:paraId="612F13D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10</w:t>
            </w:r>
          </w:p>
        </w:tc>
        <w:tc>
          <w:tcPr>
            <w:tcW w:w="900" w:type="dxa"/>
          </w:tcPr>
          <w:p w14:paraId="66185F3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337.4</w:t>
            </w:r>
          </w:p>
        </w:tc>
        <w:tc>
          <w:tcPr>
            <w:tcW w:w="1260" w:type="dxa"/>
          </w:tcPr>
          <w:p w14:paraId="5008B6F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3.625</w:t>
            </w:r>
          </w:p>
        </w:tc>
        <w:tc>
          <w:tcPr>
            <w:tcW w:w="1890" w:type="dxa"/>
          </w:tcPr>
          <w:p w14:paraId="795FE53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0.08679</w:t>
            </w:r>
          </w:p>
        </w:tc>
        <w:tc>
          <w:tcPr>
            <w:tcW w:w="1890" w:type="dxa"/>
          </w:tcPr>
          <w:p w14:paraId="6EEA483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331.3</w:t>
            </w:r>
          </w:p>
        </w:tc>
      </w:tr>
      <w:tr w:rsidR="007E327F" w:rsidRPr="00C35C1E" w14:paraId="26C720D0" w14:textId="77777777" w:rsidTr="001346B4">
        <w:tc>
          <w:tcPr>
            <w:tcW w:w="328" w:type="dxa"/>
          </w:tcPr>
          <w:p w14:paraId="0C17D91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1</w:t>
            </w:r>
          </w:p>
        </w:tc>
        <w:tc>
          <w:tcPr>
            <w:tcW w:w="2552" w:type="dxa"/>
          </w:tcPr>
          <w:p w14:paraId="09F09AC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p(~1)c()</w:t>
            </w:r>
          </w:p>
        </w:tc>
        <w:tc>
          <w:tcPr>
            <w:tcW w:w="810" w:type="dxa"/>
          </w:tcPr>
          <w:p w14:paraId="6E6F9AF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w:t>
            </w:r>
          </w:p>
        </w:tc>
        <w:tc>
          <w:tcPr>
            <w:tcW w:w="900" w:type="dxa"/>
          </w:tcPr>
          <w:p w14:paraId="4A97DBA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348.3</w:t>
            </w:r>
          </w:p>
        </w:tc>
        <w:tc>
          <w:tcPr>
            <w:tcW w:w="1260" w:type="dxa"/>
          </w:tcPr>
          <w:p w14:paraId="3ED36AA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14.54</w:t>
            </w:r>
          </w:p>
        </w:tc>
        <w:tc>
          <w:tcPr>
            <w:tcW w:w="1890" w:type="dxa"/>
          </w:tcPr>
          <w:p w14:paraId="4FAFEE6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0.0003699</w:t>
            </w:r>
          </w:p>
        </w:tc>
        <w:tc>
          <w:tcPr>
            <w:tcW w:w="1890" w:type="dxa"/>
          </w:tcPr>
          <w:p w14:paraId="2B59957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360.9</w:t>
            </w:r>
          </w:p>
        </w:tc>
      </w:tr>
      <w:tr w:rsidR="007E327F" w:rsidRPr="00C35C1E" w14:paraId="54BE4220" w14:textId="77777777" w:rsidTr="001346B4">
        <w:tc>
          <w:tcPr>
            <w:tcW w:w="328" w:type="dxa"/>
            <w:tcBorders>
              <w:bottom w:val="single" w:sz="4" w:space="0" w:color="auto"/>
            </w:tcBorders>
          </w:tcPr>
          <w:p w14:paraId="4042A2B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2</w:t>
            </w:r>
          </w:p>
        </w:tc>
        <w:tc>
          <w:tcPr>
            <w:tcW w:w="2552" w:type="dxa"/>
            <w:tcBorders>
              <w:bottom w:val="single" w:sz="4" w:space="0" w:color="auto"/>
            </w:tcBorders>
          </w:tcPr>
          <w:p w14:paraId="5768B6B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p(~time)c()</w:t>
            </w:r>
          </w:p>
        </w:tc>
        <w:tc>
          <w:tcPr>
            <w:tcW w:w="810" w:type="dxa"/>
            <w:tcBorders>
              <w:bottom w:val="single" w:sz="4" w:space="0" w:color="auto"/>
            </w:tcBorders>
          </w:tcPr>
          <w:p w14:paraId="673791A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w:t>
            </w:r>
          </w:p>
        </w:tc>
        <w:tc>
          <w:tcPr>
            <w:tcW w:w="900" w:type="dxa"/>
            <w:tcBorders>
              <w:bottom w:val="single" w:sz="4" w:space="0" w:color="auto"/>
            </w:tcBorders>
          </w:tcPr>
          <w:p w14:paraId="59DCA75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355.8</w:t>
            </w:r>
          </w:p>
        </w:tc>
        <w:tc>
          <w:tcPr>
            <w:tcW w:w="1260" w:type="dxa"/>
            <w:tcBorders>
              <w:bottom w:val="single" w:sz="4" w:space="0" w:color="auto"/>
            </w:tcBorders>
          </w:tcPr>
          <w:p w14:paraId="010B7F8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22</w:t>
            </w:r>
          </w:p>
        </w:tc>
        <w:tc>
          <w:tcPr>
            <w:tcW w:w="1890" w:type="dxa"/>
            <w:tcBorders>
              <w:bottom w:val="single" w:sz="4" w:space="0" w:color="auto"/>
            </w:tcBorders>
          </w:tcPr>
          <w:p w14:paraId="312750B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8.871e-06</w:t>
            </w:r>
          </w:p>
        </w:tc>
        <w:tc>
          <w:tcPr>
            <w:tcW w:w="1890" w:type="dxa"/>
            <w:tcBorders>
              <w:bottom w:val="single" w:sz="4" w:space="0" w:color="auto"/>
            </w:tcBorders>
          </w:tcPr>
          <w:p w14:paraId="4C50D9B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360.2</w:t>
            </w:r>
          </w:p>
        </w:tc>
      </w:tr>
    </w:tbl>
    <w:p w14:paraId="21FB9D98" w14:textId="77777777" w:rsidR="007E327F" w:rsidRPr="00C35C1E" w:rsidRDefault="007E327F" w:rsidP="007E327F">
      <w:pPr>
        <w:pStyle w:val="BodyText"/>
        <w:rPr>
          <w:rFonts w:ascii="Times New Roman" w:hAnsi="Times New Roman" w:cs="Times New Roman"/>
        </w:rPr>
      </w:pPr>
    </w:p>
    <w:p w14:paraId="4CD98D23" w14:textId="77777777" w:rsidR="007E327F" w:rsidRPr="00C35C1E" w:rsidRDefault="007E327F" w:rsidP="007E327F">
      <w:pPr>
        <w:pStyle w:val="BodyText"/>
        <w:rPr>
          <w:rFonts w:ascii="Times New Roman" w:hAnsi="Times New Roman" w:cs="Times New Roman"/>
        </w:rPr>
      </w:pPr>
    </w:p>
    <w:p w14:paraId="5108450A" w14:textId="668F02C8" w:rsidR="007E327F" w:rsidRPr="00C35C1E" w:rsidRDefault="007E327F" w:rsidP="007E327F">
      <w:pPr>
        <w:pStyle w:val="BodyText"/>
        <w:rPr>
          <w:rFonts w:ascii="Times New Roman" w:hAnsi="Times New Roman" w:cs="Times New Roman"/>
        </w:rPr>
      </w:pPr>
    </w:p>
    <w:tbl>
      <w:tblPr>
        <w:tblStyle w:val="Table"/>
        <w:tblW w:w="5000" w:type="pct"/>
        <w:tblLook w:val="0020" w:firstRow="1" w:lastRow="0" w:firstColumn="0" w:lastColumn="0" w:noHBand="0" w:noVBand="0"/>
      </w:tblPr>
      <w:tblGrid>
        <w:gridCol w:w="419"/>
        <w:gridCol w:w="2701"/>
        <w:gridCol w:w="873"/>
        <w:gridCol w:w="940"/>
        <w:gridCol w:w="1561"/>
        <w:gridCol w:w="1470"/>
        <w:gridCol w:w="1396"/>
      </w:tblGrid>
      <w:tr w:rsidR="001D59E9" w:rsidRPr="00C35C1E" w14:paraId="09A03B2E" w14:textId="77777777" w:rsidTr="001D59E9">
        <w:trPr>
          <w:cnfStyle w:val="100000000000" w:firstRow="1" w:lastRow="0" w:firstColumn="0" w:lastColumn="0" w:oddVBand="0" w:evenVBand="0" w:oddHBand="0" w:evenHBand="0" w:firstRowFirstColumn="0" w:firstRowLastColumn="0" w:lastRowFirstColumn="0" w:lastRowLastColumn="0"/>
          <w:tblHeader/>
        </w:trPr>
        <w:tc>
          <w:tcPr>
            <w:tcW w:w="0" w:type="auto"/>
            <w:gridSpan w:val="7"/>
            <w:tcBorders>
              <w:bottom w:val="single" w:sz="2" w:space="0" w:color="auto"/>
            </w:tcBorders>
          </w:tcPr>
          <w:p w14:paraId="34FA83D4" w14:textId="176A90B2" w:rsidR="001D59E9" w:rsidRPr="00C35C1E" w:rsidRDefault="001D59E9" w:rsidP="001D59E9">
            <w:pPr>
              <w:pStyle w:val="Compact"/>
              <w:rPr>
                <w:rFonts w:ascii="Times New Roman" w:hAnsi="Times New Roman" w:cs="Times New Roman"/>
              </w:rPr>
            </w:pPr>
            <w:r w:rsidRPr="00C35C1E">
              <w:rPr>
                <w:rFonts w:ascii="Times New Roman" w:hAnsi="Times New Roman" w:cs="Times New Roman"/>
              </w:rPr>
              <w:t xml:space="preserve">Table </w:t>
            </w:r>
            <w:r>
              <w:rPr>
                <w:rFonts w:ascii="Times New Roman" w:hAnsi="Times New Roman" w:cs="Times New Roman"/>
              </w:rPr>
              <w:t>9</w:t>
            </w:r>
            <w:r w:rsidRPr="00C35C1E">
              <w:rPr>
                <w:rFonts w:ascii="Times New Roman" w:hAnsi="Times New Roman" w:cs="Times New Roman"/>
              </w:rPr>
              <w:t>. Model selection table from 10 occasions of 3 days each with wild turkey data.</w:t>
            </w:r>
          </w:p>
        </w:tc>
      </w:tr>
      <w:tr w:rsidR="007E327F" w:rsidRPr="00C35C1E" w14:paraId="10D9F67F" w14:textId="77777777" w:rsidTr="001346B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bottom w:val="single" w:sz="2" w:space="0" w:color="auto"/>
            </w:tcBorders>
          </w:tcPr>
          <w:p w14:paraId="454D7BD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 </w:t>
            </w:r>
          </w:p>
        </w:tc>
        <w:tc>
          <w:tcPr>
            <w:tcW w:w="0" w:type="auto"/>
            <w:tcBorders>
              <w:top w:val="single" w:sz="4" w:space="0" w:color="auto"/>
              <w:bottom w:val="single" w:sz="4" w:space="0" w:color="auto"/>
            </w:tcBorders>
          </w:tcPr>
          <w:p w14:paraId="489557A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Model</w:t>
            </w:r>
          </w:p>
        </w:tc>
        <w:tc>
          <w:tcPr>
            <w:tcW w:w="0" w:type="auto"/>
            <w:tcBorders>
              <w:top w:val="single" w:sz="4" w:space="0" w:color="auto"/>
              <w:bottom w:val="single" w:sz="4" w:space="0" w:color="auto"/>
            </w:tcBorders>
          </w:tcPr>
          <w:p w14:paraId="244F718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 par</w:t>
            </w:r>
          </w:p>
        </w:tc>
        <w:tc>
          <w:tcPr>
            <w:tcW w:w="0" w:type="auto"/>
            <w:tcBorders>
              <w:top w:val="single" w:sz="4" w:space="0" w:color="auto"/>
              <w:bottom w:val="single" w:sz="4" w:space="0" w:color="auto"/>
            </w:tcBorders>
          </w:tcPr>
          <w:p w14:paraId="16C2870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AICc</w:t>
            </w:r>
          </w:p>
        </w:tc>
        <w:tc>
          <w:tcPr>
            <w:tcW w:w="0" w:type="auto"/>
            <w:tcBorders>
              <w:top w:val="single" w:sz="4" w:space="0" w:color="auto"/>
              <w:bottom w:val="single" w:sz="4" w:space="0" w:color="auto"/>
            </w:tcBorders>
          </w:tcPr>
          <w:p w14:paraId="3FC2181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DeltaAICc</w:t>
            </w:r>
          </w:p>
        </w:tc>
        <w:tc>
          <w:tcPr>
            <w:tcW w:w="0" w:type="auto"/>
            <w:tcBorders>
              <w:top w:val="single" w:sz="4" w:space="0" w:color="auto"/>
              <w:bottom w:val="single" w:sz="4" w:space="0" w:color="auto"/>
            </w:tcBorders>
          </w:tcPr>
          <w:p w14:paraId="1423055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Weight</w:t>
            </w:r>
          </w:p>
        </w:tc>
        <w:tc>
          <w:tcPr>
            <w:tcW w:w="0" w:type="auto"/>
            <w:tcBorders>
              <w:top w:val="single" w:sz="4" w:space="0" w:color="auto"/>
              <w:bottom w:val="single" w:sz="4" w:space="0" w:color="auto"/>
            </w:tcBorders>
          </w:tcPr>
          <w:p w14:paraId="1E8FE1E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Deviance</w:t>
            </w:r>
          </w:p>
        </w:tc>
      </w:tr>
      <w:tr w:rsidR="007E327F" w:rsidRPr="00C35C1E" w14:paraId="221EACDF" w14:textId="77777777" w:rsidTr="001346B4">
        <w:tc>
          <w:tcPr>
            <w:tcW w:w="0" w:type="auto"/>
            <w:tcBorders>
              <w:top w:val="single" w:sz="2" w:space="0" w:color="auto"/>
            </w:tcBorders>
          </w:tcPr>
          <w:p w14:paraId="14D2139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3</w:t>
            </w:r>
          </w:p>
        </w:tc>
        <w:tc>
          <w:tcPr>
            <w:tcW w:w="0" w:type="auto"/>
            <w:tcBorders>
              <w:top w:val="single" w:sz="4" w:space="0" w:color="auto"/>
            </w:tcBorders>
          </w:tcPr>
          <w:p w14:paraId="5A47780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c)c()</w:t>
            </w:r>
          </w:p>
        </w:tc>
        <w:tc>
          <w:tcPr>
            <w:tcW w:w="0" w:type="auto"/>
            <w:tcBorders>
              <w:top w:val="single" w:sz="4" w:space="0" w:color="auto"/>
            </w:tcBorders>
          </w:tcPr>
          <w:p w14:paraId="02D57AE5"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11</w:t>
            </w:r>
          </w:p>
        </w:tc>
        <w:tc>
          <w:tcPr>
            <w:tcW w:w="0" w:type="auto"/>
            <w:tcBorders>
              <w:top w:val="single" w:sz="4" w:space="0" w:color="auto"/>
            </w:tcBorders>
          </w:tcPr>
          <w:p w14:paraId="52D8537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540</w:t>
            </w:r>
          </w:p>
        </w:tc>
        <w:tc>
          <w:tcPr>
            <w:tcW w:w="0" w:type="auto"/>
            <w:tcBorders>
              <w:top w:val="single" w:sz="4" w:space="0" w:color="auto"/>
            </w:tcBorders>
          </w:tcPr>
          <w:p w14:paraId="5006155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w:t>
            </w:r>
          </w:p>
        </w:tc>
        <w:tc>
          <w:tcPr>
            <w:tcW w:w="0" w:type="auto"/>
            <w:tcBorders>
              <w:top w:val="single" w:sz="4" w:space="0" w:color="auto"/>
            </w:tcBorders>
          </w:tcPr>
          <w:p w14:paraId="146E25D8"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0.7769</w:t>
            </w:r>
          </w:p>
        </w:tc>
        <w:tc>
          <w:tcPr>
            <w:tcW w:w="0" w:type="auto"/>
            <w:tcBorders>
              <w:top w:val="single" w:sz="4" w:space="0" w:color="auto"/>
            </w:tcBorders>
          </w:tcPr>
          <w:p w14:paraId="60AE848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508</w:t>
            </w:r>
          </w:p>
        </w:tc>
      </w:tr>
      <w:tr w:rsidR="007E327F" w:rsidRPr="00C35C1E" w14:paraId="2A01BAD3" w14:textId="77777777" w:rsidTr="001346B4">
        <w:tc>
          <w:tcPr>
            <w:tcW w:w="0" w:type="auto"/>
          </w:tcPr>
          <w:p w14:paraId="0DDAB69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4</w:t>
            </w:r>
          </w:p>
        </w:tc>
        <w:tc>
          <w:tcPr>
            <w:tcW w:w="0" w:type="auto"/>
          </w:tcPr>
          <w:p w14:paraId="1A9B6E9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c:time)c()</w:t>
            </w:r>
          </w:p>
        </w:tc>
        <w:tc>
          <w:tcPr>
            <w:tcW w:w="0" w:type="auto"/>
          </w:tcPr>
          <w:p w14:paraId="57EE3F0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19</w:t>
            </w:r>
          </w:p>
        </w:tc>
        <w:tc>
          <w:tcPr>
            <w:tcW w:w="0" w:type="auto"/>
          </w:tcPr>
          <w:p w14:paraId="69F4641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542.5</w:t>
            </w:r>
          </w:p>
        </w:tc>
        <w:tc>
          <w:tcPr>
            <w:tcW w:w="0" w:type="auto"/>
          </w:tcPr>
          <w:p w14:paraId="5FB0351F"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2.495</w:t>
            </w:r>
          </w:p>
        </w:tc>
        <w:tc>
          <w:tcPr>
            <w:tcW w:w="0" w:type="auto"/>
          </w:tcPr>
          <w:p w14:paraId="05F2C8A5"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0.2231</w:t>
            </w:r>
          </w:p>
        </w:tc>
        <w:tc>
          <w:tcPr>
            <w:tcW w:w="0" w:type="auto"/>
          </w:tcPr>
          <w:p w14:paraId="4E08286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493.6</w:t>
            </w:r>
          </w:p>
        </w:tc>
      </w:tr>
      <w:tr w:rsidR="007E327F" w:rsidRPr="00C35C1E" w14:paraId="53DA6633" w14:textId="77777777" w:rsidTr="001346B4">
        <w:tc>
          <w:tcPr>
            <w:tcW w:w="0" w:type="auto"/>
          </w:tcPr>
          <w:p w14:paraId="1F69033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5</w:t>
            </w:r>
          </w:p>
        </w:tc>
        <w:tc>
          <w:tcPr>
            <w:tcW w:w="0" w:type="auto"/>
          </w:tcPr>
          <w:p w14:paraId="1AAD81F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type)c()</w:t>
            </w:r>
          </w:p>
        </w:tc>
        <w:tc>
          <w:tcPr>
            <w:tcW w:w="0" w:type="auto"/>
          </w:tcPr>
          <w:p w14:paraId="0D60B06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11</w:t>
            </w:r>
          </w:p>
        </w:tc>
        <w:tc>
          <w:tcPr>
            <w:tcW w:w="0" w:type="auto"/>
          </w:tcPr>
          <w:p w14:paraId="515C7C64"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561.7</w:t>
            </w:r>
          </w:p>
        </w:tc>
        <w:tc>
          <w:tcPr>
            <w:tcW w:w="0" w:type="auto"/>
          </w:tcPr>
          <w:p w14:paraId="641CF6C5"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21.66</w:t>
            </w:r>
          </w:p>
        </w:tc>
        <w:tc>
          <w:tcPr>
            <w:tcW w:w="0" w:type="auto"/>
          </w:tcPr>
          <w:p w14:paraId="4633D9B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1.538e-05</w:t>
            </w:r>
          </w:p>
        </w:tc>
        <w:tc>
          <w:tcPr>
            <w:tcW w:w="0" w:type="auto"/>
          </w:tcPr>
          <w:p w14:paraId="4E349F9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529.6</w:t>
            </w:r>
          </w:p>
        </w:tc>
      </w:tr>
      <w:tr w:rsidR="007E327F" w:rsidRPr="00C35C1E" w14:paraId="3C9D61B9" w14:textId="77777777" w:rsidTr="001346B4">
        <w:tc>
          <w:tcPr>
            <w:tcW w:w="0" w:type="auto"/>
          </w:tcPr>
          <w:p w14:paraId="7C8F9B4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6</w:t>
            </w:r>
          </w:p>
        </w:tc>
        <w:tc>
          <w:tcPr>
            <w:tcW w:w="0" w:type="auto"/>
          </w:tcPr>
          <w:p w14:paraId="2C44CA1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 * type)c()</w:t>
            </w:r>
          </w:p>
        </w:tc>
        <w:tc>
          <w:tcPr>
            <w:tcW w:w="0" w:type="auto"/>
          </w:tcPr>
          <w:p w14:paraId="660978F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20</w:t>
            </w:r>
          </w:p>
        </w:tc>
        <w:tc>
          <w:tcPr>
            <w:tcW w:w="0" w:type="auto"/>
          </w:tcPr>
          <w:p w14:paraId="1473A1A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567.8</w:t>
            </w:r>
          </w:p>
        </w:tc>
        <w:tc>
          <w:tcPr>
            <w:tcW w:w="0" w:type="auto"/>
          </w:tcPr>
          <w:p w14:paraId="330D8DC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27.72</w:t>
            </w:r>
          </w:p>
        </w:tc>
        <w:tc>
          <w:tcPr>
            <w:tcW w:w="0" w:type="auto"/>
          </w:tcPr>
          <w:p w14:paraId="2A04429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7.415e-07</w:t>
            </w:r>
          </w:p>
        </w:tc>
        <w:tc>
          <w:tcPr>
            <w:tcW w:w="0" w:type="auto"/>
          </w:tcPr>
          <w:p w14:paraId="007C538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516.7</w:t>
            </w:r>
          </w:p>
        </w:tc>
      </w:tr>
      <w:tr w:rsidR="007E327F" w:rsidRPr="00C35C1E" w14:paraId="3C5AF1E4" w14:textId="77777777" w:rsidTr="001346B4">
        <w:tc>
          <w:tcPr>
            <w:tcW w:w="0" w:type="auto"/>
          </w:tcPr>
          <w:p w14:paraId="7CBABD7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1</w:t>
            </w:r>
          </w:p>
        </w:tc>
        <w:tc>
          <w:tcPr>
            <w:tcW w:w="0" w:type="auto"/>
          </w:tcPr>
          <w:p w14:paraId="2303599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p(~1)c()</w:t>
            </w:r>
          </w:p>
        </w:tc>
        <w:tc>
          <w:tcPr>
            <w:tcW w:w="0" w:type="auto"/>
          </w:tcPr>
          <w:p w14:paraId="528FF9B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w:t>
            </w:r>
          </w:p>
        </w:tc>
        <w:tc>
          <w:tcPr>
            <w:tcW w:w="0" w:type="auto"/>
          </w:tcPr>
          <w:p w14:paraId="786B22B0"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588.6</w:t>
            </w:r>
          </w:p>
        </w:tc>
        <w:tc>
          <w:tcPr>
            <w:tcW w:w="0" w:type="auto"/>
          </w:tcPr>
          <w:p w14:paraId="411EB1E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48.59</w:t>
            </w:r>
          </w:p>
        </w:tc>
        <w:tc>
          <w:tcPr>
            <w:tcW w:w="0" w:type="auto"/>
          </w:tcPr>
          <w:p w14:paraId="519B970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2.185e-11</w:t>
            </w:r>
          </w:p>
        </w:tc>
        <w:tc>
          <w:tcPr>
            <w:tcW w:w="0" w:type="auto"/>
          </w:tcPr>
          <w:p w14:paraId="58FEA70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577</w:t>
            </w:r>
          </w:p>
        </w:tc>
      </w:tr>
      <w:tr w:rsidR="007E327F" w:rsidRPr="00C35C1E" w14:paraId="4A210EA9" w14:textId="77777777" w:rsidTr="001346B4">
        <w:tc>
          <w:tcPr>
            <w:tcW w:w="0" w:type="auto"/>
            <w:tcBorders>
              <w:bottom w:val="single" w:sz="4" w:space="0" w:color="auto"/>
            </w:tcBorders>
          </w:tcPr>
          <w:p w14:paraId="07FE87B5"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b/>
                <w:bCs/>
              </w:rPr>
              <w:t>2</w:t>
            </w:r>
          </w:p>
        </w:tc>
        <w:tc>
          <w:tcPr>
            <w:tcW w:w="0" w:type="auto"/>
            <w:tcBorders>
              <w:bottom w:val="single" w:sz="4" w:space="0" w:color="auto"/>
            </w:tcBorders>
          </w:tcPr>
          <w:p w14:paraId="4AA8CFF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p(~time)c()</w:t>
            </w:r>
          </w:p>
        </w:tc>
        <w:tc>
          <w:tcPr>
            <w:tcW w:w="0" w:type="auto"/>
            <w:tcBorders>
              <w:bottom w:val="single" w:sz="4" w:space="0" w:color="auto"/>
            </w:tcBorders>
          </w:tcPr>
          <w:p w14:paraId="494027A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10</w:t>
            </w:r>
          </w:p>
        </w:tc>
        <w:tc>
          <w:tcPr>
            <w:tcW w:w="0" w:type="auto"/>
            <w:tcBorders>
              <w:bottom w:val="single" w:sz="4" w:space="0" w:color="auto"/>
            </w:tcBorders>
          </w:tcPr>
          <w:p w14:paraId="3D3F00F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589.9</w:t>
            </w:r>
          </w:p>
        </w:tc>
        <w:tc>
          <w:tcPr>
            <w:tcW w:w="0" w:type="auto"/>
            <w:tcBorders>
              <w:bottom w:val="single" w:sz="4" w:space="0" w:color="auto"/>
            </w:tcBorders>
          </w:tcPr>
          <w:p w14:paraId="3515243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49.89</w:t>
            </w:r>
          </w:p>
        </w:tc>
        <w:tc>
          <w:tcPr>
            <w:tcW w:w="0" w:type="auto"/>
            <w:tcBorders>
              <w:bottom w:val="single" w:sz="4" w:space="0" w:color="auto"/>
            </w:tcBorders>
          </w:tcPr>
          <w:p w14:paraId="071BA1C3"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1.14e-11</w:t>
            </w:r>
          </w:p>
        </w:tc>
        <w:tc>
          <w:tcPr>
            <w:tcW w:w="0" w:type="auto"/>
            <w:tcBorders>
              <w:bottom w:val="single" w:sz="4" w:space="0" w:color="auto"/>
            </w:tcBorders>
          </w:tcPr>
          <w:p w14:paraId="4A195D6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559.9</w:t>
            </w:r>
          </w:p>
        </w:tc>
      </w:tr>
    </w:tbl>
    <w:p w14:paraId="713C45DA" w14:textId="77777777" w:rsidR="007E327F" w:rsidRPr="00C35C1E" w:rsidRDefault="007E327F" w:rsidP="007E327F">
      <w:pPr>
        <w:pStyle w:val="BodyText"/>
        <w:rPr>
          <w:rFonts w:ascii="Times New Roman" w:hAnsi="Times New Roman" w:cs="Times New Roman"/>
        </w:rPr>
      </w:pPr>
    </w:p>
    <w:p w14:paraId="3050C1F2" w14:textId="77777777" w:rsidR="007E327F" w:rsidRPr="00C35C1E" w:rsidRDefault="007E327F" w:rsidP="007E327F">
      <w:pPr>
        <w:pStyle w:val="BodyText"/>
        <w:rPr>
          <w:rFonts w:ascii="Times New Roman" w:hAnsi="Times New Roman" w:cs="Times New Roman"/>
        </w:rPr>
      </w:pPr>
    </w:p>
    <w:p w14:paraId="252D1D3C" w14:textId="77777777" w:rsidR="007E327F" w:rsidRPr="00C35C1E" w:rsidRDefault="007E327F" w:rsidP="007E327F">
      <w:pPr>
        <w:rPr>
          <w:rFonts w:ascii="Times New Roman" w:hAnsi="Times New Roman" w:cs="Times New Roman"/>
        </w:rPr>
      </w:pPr>
      <w:r w:rsidRPr="00C35C1E">
        <w:rPr>
          <w:rFonts w:ascii="Times New Roman" w:hAnsi="Times New Roman" w:cs="Times New Roman"/>
        </w:rPr>
        <w:br w:type="page"/>
      </w:r>
    </w:p>
    <w:p w14:paraId="4EC742BD" w14:textId="154EA4B6" w:rsidR="007E327F" w:rsidRPr="00C35C1E" w:rsidRDefault="007E327F" w:rsidP="007E327F">
      <w:pPr>
        <w:pStyle w:val="BodyText"/>
        <w:rPr>
          <w:rFonts w:ascii="Times New Roman" w:hAnsi="Times New Roman" w:cs="Times New Roman"/>
        </w:rPr>
      </w:pPr>
    </w:p>
    <w:tbl>
      <w:tblPr>
        <w:tblStyle w:val="Table"/>
        <w:tblW w:w="0" w:type="auto"/>
        <w:tblLook w:val="0020" w:firstRow="1" w:lastRow="0" w:firstColumn="0" w:lastColumn="0" w:noHBand="0" w:noVBand="0"/>
      </w:tblPr>
      <w:tblGrid>
        <w:gridCol w:w="2914"/>
        <w:gridCol w:w="1255"/>
        <w:gridCol w:w="1863"/>
        <w:gridCol w:w="1664"/>
        <w:gridCol w:w="1664"/>
      </w:tblGrid>
      <w:tr w:rsidR="001D59E9" w:rsidRPr="00C35C1E" w14:paraId="180F04CA" w14:textId="77777777" w:rsidTr="001D59E9">
        <w:trPr>
          <w:cnfStyle w:val="100000000000" w:firstRow="1" w:lastRow="0" w:firstColumn="0" w:lastColumn="0" w:oddVBand="0" w:evenVBand="0" w:oddHBand="0" w:evenHBand="0" w:firstRowFirstColumn="0" w:firstRowLastColumn="0" w:lastRowFirstColumn="0" w:lastRowLastColumn="0"/>
          <w:tblHeader/>
        </w:trPr>
        <w:tc>
          <w:tcPr>
            <w:tcW w:w="0" w:type="auto"/>
            <w:gridSpan w:val="5"/>
            <w:tcBorders>
              <w:bottom w:val="single" w:sz="4" w:space="0" w:color="auto"/>
            </w:tcBorders>
          </w:tcPr>
          <w:p w14:paraId="274B8A8D" w14:textId="051194DD" w:rsidR="001D59E9" w:rsidRPr="00C35C1E" w:rsidRDefault="001D59E9" w:rsidP="001D59E9">
            <w:pPr>
              <w:pStyle w:val="Compact"/>
              <w:rPr>
                <w:rFonts w:ascii="Times New Roman" w:hAnsi="Times New Roman" w:cs="Times New Roman"/>
              </w:rPr>
            </w:pPr>
            <w:commentRangeStart w:id="286"/>
            <w:r w:rsidRPr="00C35C1E">
              <w:rPr>
                <w:rFonts w:ascii="Times New Roman" w:hAnsi="Times New Roman" w:cs="Times New Roman"/>
              </w:rPr>
              <w:t xml:space="preserve">Table </w:t>
            </w:r>
            <w:commentRangeEnd w:id="286"/>
            <w:r w:rsidR="00636687">
              <w:rPr>
                <w:rStyle w:val="CommentReference"/>
              </w:rPr>
              <w:commentReference w:id="286"/>
            </w:r>
            <w:r>
              <w:rPr>
                <w:rFonts w:ascii="Times New Roman" w:hAnsi="Times New Roman" w:cs="Times New Roman"/>
              </w:rPr>
              <w:t>10</w:t>
            </w:r>
            <w:r w:rsidRPr="00C35C1E">
              <w:rPr>
                <w:rFonts w:ascii="Times New Roman" w:hAnsi="Times New Roman" w:cs="Times New Roman"/>
              </w:rPr>
              <w:t>. Model averaged abundance estimates for 3,5,10 occasions with wild turkey data.</w:t>
            </w:r>
          </w:p>
        </w:tc>
      </w:tr>
      <w:tr w:rsidR="007E327F" w:rsidRPr="00C35C1E" w14:paraId="714FD83C" w14:textId="77777777" w:rsidTr="001D59E9">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bottom w:val="single" w:sz="4" w:space="0" w:color="auto"/>
            </w:tcBorders>
          </w:tcPr>
          <w:p w14:paraId="4D58327D" w14:textId="1592AA96" w:rsidR="007E327F" w:rsidRPr="00C35C1E" w:rsidRDefault="001D59E9" w:rsidP="001346B4">
            <w:pPr>
              <w:pStyle w:val="Compact"/>
              <w:jc w:val="center"/>
              <w:rPr>
                <w:rFonts w:ascii="Times New Roman" w:hAnsi="Times New Roman" w:cs="Times New Roman"/>
              </w:rPr>
            </w:pPr>
            <w:r>
              <w:rPr>
                <w:rFonts w:ascii="Times New Roman" w:hAnsi="Times New Roman" w:cs="Times New Roman"/>
              </w:rPr>
              <w:t>No.</w:t>
            </w:r>
            <w:r w:rsidR="007E327F" w:rsidRPr="00C35C1E">
              <w:rPr>
                <w:rFonts w:ascii="Times New Roman" w:hAnsi="Times New Roman" w:cs="Times New Roman"/>
              </w:rPr>
              <w:t xml:space="preserve"> of occasions</w:t>
            </w:r>
          </w:p>
        </w:tc>
        <w:tc>
          <w:tcPr>
            <w:tcW w:w="0" w:type="auto"/>
            <w:tcBorders>
              <w:top w:val="single" w:sz="4" w:space="0" w:color="auto"/>
              <w:bottom w:val="single" w:sz="4" w:space="0" w:color="auto"/>
            </w:tcBorders>
          </w:tcPr>
          <w:p w14:paraId="4B95B97B" w14:textId="77777777" w:rsidR="007E327F" w:rsidRPr="00C35C1E" w:rsidRDefault="00636687" w:rsidP="001346B4">
            <w:pPr>
              <w:pStyle w:val="Compact"/>
              <w:jc w:val="center"/>
              <w:rPr>
                <w:rFonts w:ascii="Times New Roman" w:hAnsi="Times New Roman" w:cs="Times New Roman"/>
              </w:rPr>
            </w:pPr>
            <m:oMathPara>
              <m:oMath>
                <m:acc>
                  <m:accPr>
                    <m:ctrlPr>
                      <w:rPr>
                        <w:rFonts w:ascii="Cambria Math" w:hAnsi="Cambria Math" w:cs="Times New Roman"/>
                      </w:rPr>
                    </m:ctrlPr>
                  </m:accPr>
                  <m:e>
                    <m:r>
                      <w:rPr>
                        <w:rFonts w:ascii="Cambria Math" w:hAnsi="Cambria Math" w:cs="Times New Roman"/>
                      </w:rPr>
                      <m:t>N</m:t>
                    </m:r>
                  </m:e>
                </m:acc>
              </m:oMath>
            </m:oMathPara>
          </w:p>
        </w:tc>
        <w:tc>
          <w:tcPr>
            <w:tcW w:w="0" w:type="auto"/>
            <w:tcBorders>
              <w:top w:val="single" w:sz="4" w:space="0" w:color="auto"/>
              <w:bottom w:val="single" w:sz="4" w:space="0" w:color="auto"/>
            </w:tcBorders>
          </w:tcPr>
          <w:p w14:paraId="49F975E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Std. Error</w:t>
            </w:r>
          </w:p>
        </w:tc>
        <w:tc>
          <w:tcPr>
            <w:tcW w:w="0" w:type="auto"/>
            <w:gridSpan w:val="2"/>
            <w:tcBorders>
              <w:top w:val="single" w:sz="4" w:space="0" w:color="auto"/>
              <w:bottom w:val="single" w:sz="4" w:space="0" w:color="auto"/>
            </w:tcBorders>
          </w:tcPr>
          <w:p w14:paraId="022C1C8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95% log-normal confidence interval</w:t>
            </w:r>
          </w:p>
        </w:tc>
      </w:tr>
      <w:tr w:rsidR="007E327F" w:rsidRPr="00C35C1E" w14:paraId="17F153F9" w14:textId="77777777" w:rsidTr="001D59E9">
        <w:tc>
          <w:tcPr>
            <w:tcW w:w="0" w:type="auto"/>
            <w:tcBorders>
              <w:top w:val="single" w:sz="4" w:space="0" w:color="auto"/>
            </w:tcBorders>
          </w:tcPr>
          <w:p w14:paraId="1F276A8A"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3</w:t>
            </w:r>
          </w:p>
        </w:tc>
        <w:tc>
          <w:tcPr>
            <w:tcW w:w="0" w:type="auto"/>
            <w:tcBorders>
              <w:top w:val="single" w:sz="4" w:space="0" w:color="auto"/>
            </w:tcBorders>
          </w:tcPr>
          <w:p w14:paraId="462EFA89"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85.99</w:t>
            </w:r>
          </w:p>
        </w:tc>
        <w:tc>
          <w:tcPr>
            <w:tcW w:w="0" w:type="auto"/>
            <w:tcBorders>
              <w:top w:val="single" w:sz="4" w:space="0" w:color="auto"/>
            </w:tcBorders>
          </w:tcPr>
          <w:p w14:paraId="134E41C6"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14.30</w:t>
            </w:r>
          </w:p>
        </w:tc>
        <w:tc>
          <w:tcPr>
            <w:tcW w:w="0" w:type="auto"/>
            <w:tcBorders>
              <w:top w:val="single" w:sz="4" w:space="0" w:color="auto"/>
            </w:tcBorders>
          </w:tcPr>
          <w:p w14:paraId="3C3E00E7"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68.35</w:t>
            </w:r>
          </w:p>
        </w:tc>
        <w:tc>
          <w:tcPr>
            <w:tcW w:w="0" w:type="auto"/>
            <w:tcBorders>
              <w:top w:val="single" w:sz="4" w:space="0" w:color="auto"/>
            </w:tcBorders>
          </w:tcPr>
          <w:p w14:paraId="31B56BB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128.8</w:t>
            </w:r>
          </w:p>
        </w:tc>
      </w:tr>
      <w:tr w:rsidR="007E327F" w:rsidRPr="00C35C1E" w14:paraId="2BEC1DB4" w14:textId="77777777" w:rsidTr="001D59E9">
        <w:tc>
          <w:tcPr>
            <w:tcW w:w="0" w:type="auto"/>
          </w:tcPr>
          <w:p w14:paraId="202F35C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5</w:t>
            </w:r>
          </w:p>
        </w:tc>
        <w:tc>
          <w:tcPr>
            <w:tcW w:w="0" w:type="auto"/>
          </w:tcPr>
          <w:p w14:paraId="4E2FB1B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83.48</w:t>
            </w:r>
          </w:p>
        </w:tc>
        <w:tc>
          <w:tcPr>
            <w:tcW w:w="0" w:type="auto"/>
          </w:tcPr>
          <w:p w14:paraId="16C2AFAD"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14.33</w:t>
            </w:r>
          </w:p>
        </w:tc>
        <w:tc>
          <w:tcPr>
            <w:tcW w:w="0" w:type="auto"/>
          </w:tcPr>
          <w:p w14:paraId="45DA37AB"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66.51</w:t>
            </w:r>
          </w:p>
        </w:tc>
        <w:tc>
          <w:tcPr>
            <w:tcW w:w="0" w:type="auto"/>
          </w:tcPr>
          <w:p w14:paraId="5F968152"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127.8</w:t>
            </w:r>
          </w:p>
        </w:tc>
      </w:tr>
      <w:tr w:rsidR="007E327F" w:rsidRPr="00C35C1E" w14:paraId="617A240C" w14:textId="77777777" w:rsidTr="001D59E9">
        <w:tc>
          <w:tcPr>
            <w:tcW w:w="0" w:type="auto"/>
            <w:tcBorders>
              <w:bottom w:val="single" w:sz="4" w:space="0" w:color="auto"/>
            </w:tcBorders>
          </w:tcPr>
          <w:p w14:paraId="1C3C3FF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10</w:t>
            </w:r>
          </w:p>
        </w:tc>
        <w:tc>
          <w:tcPr>
            <w:tcW w:w="0" w:type="auto"/>
            <w:tcBorders>
              <w:bottom w:val="single" w:sz="4" w:space="0" w:color="auto"/>
            </w:tcBorders>
          </w:tcPr>
          <w:p w14:paraId="4E6F65D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87.49</w:t>
            </w:r>
          </w:p>
        </w:tc>
        <w:tc>
          <w:tcPr>
            <w:tcW w:w="0" w:type="auto"/>
            <w:tcBorders>
              <w:bottom w:val="single" w:sz="4" w:space="0" w:color="auto"/>
            </w:tcBorders>
          </w:tcPr>
          <w:p w14:paraId="22A3956C"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14.52</w:t>
            </w:r>
          </w:p>
        </w:tc>
        <w:tc>
          <w:tcPr>
            <w:tcW w:w="0" w:type="auto"/>
            <w:tcBorders>
              <w:bottom w:val="single" w:sz="4" w:space="0" w:color="auto"/>
            </w:tcBorders>
          </w:tcPr>
          <w:p w14:paraId="78A8044E"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69.31</w:t>
            </w:r>
          </w:p>
        </w:tc>
        <w:tc>
          <w:tcPr>
            <w:tcW w:w="0" w:type="auto"/>
            <w:tcBorders>
              <w:bottom w:val="single" w:sz="4" w:space="0" w:color="auto"/>
            </w:tcBorders>
          </w:tcPr>
          <w:p w14:paraId="60BA2DC1" w14:textId="77777777" w:rsidR="007E327F" w:rsidRPr="00C35C1E" w:rsidRDefault="007E327F" w:rsidP="001346B4">
            <w:pPr>
              <w:pStyle w:val="Compact"/>
              <w:jc w:val="center"/>
              <w:rPr>
                <w:rFonts w:ascii="Times New Roman" w:hAnsi="Times New Roman" w:cs="Times New Roman"/>
              </w:rPr>
            </w:pPr>
            <w:r w:rsidRPr="00C35C1E">
              <w:rPr>
                <w:rFonts w:ascii="Times New Roman" w:hAnsi="Times New Roman" w:cs="Times New Roman"/>
              </w:rPr>
              <w:t>130.5</w:t>
            </w:r>
          </w:p>
        </w:tc>
      </w:tr>
    </w:tbl>
    <w:p w14:paraId="25C5BF85" w14:textId="77777777" w:rsidR="007E327F" w:rsidRPr="00C35C1E" w:rsidRDefault="007E327F" w:rsidP="007E327F">
      <w:pPr>
        <w:pStyle w:val="BodyText"/>
        <w:rPr>
          <w:rFonts w:ascii="Times New Roman" w:hAnsi="Times New Roman" w:cs="Times New Roman"/>
        </w:rPr>
      </w:pPr>
    </w:p>
    <w:p w14:paraId="3A602214" w14:textId="0E0B9359" w:rsidR="007E327F" w:rsidRDefault="007E327F" w:rsidP="00716AE2">
      <w:pPr>
        <w:pStyle w:val="BodyText"/>
        <w:rPr>
          <w:rFonts w:ascii="Times New Roman" w:hAnsi="Times New Roman" w:cs="Times New Roman"/>
        </w:rPr>
      </w:pPr>
    </w:p>
    <w:p w14:paraId="6D207EAB" w14:textId="12A84EF3" w:rsidR="001D59E9" w:rsidRDefault="001D59E9" w:rsidP="00716AE2">
      <w:pPr>
        <w:pStyle w:val="BodyText"/>
        <w:rPr>
          <w:rFonts w:ascii="Times New Roman" w:hAnsi="Times New Roman" w:cs="Times New Roman"/>
        </w:rPr>
      </w:pPr>
    </w:p>
    <w:p w14:paraId="5DE9783F" w14:textId="60B6FD06" w:rsidR="001D59E9" w:rsidRDefault="001D59E9" w:rsidP="00716AE2">
      <w:pPr>
        <w:pStyle w:val="BodyText"/>
        <w:rPr>
          <w:rFonts w:ascii="Times New Roman" w:hAnsi="Times New Roman" w:cs="Times New Roman"/>
        </w:rPr>
      </w:pPr>
    </w:p>
    <w:p w14:paraId="48211289" w14:textId="77777777" w:rsidR="001D59E9" w:rsidRDefault="001D59E9" w:rsidP="00716AE2">
      <w:pPr>
        <w:pStyle w:val="BodyText"/>
        <w:rPr>
          <w:rFonts w:ascii="Times New Roman" w:hAnsi="Times New Roman" w:cs="Times New Roman"/>
        </w:rPr>
        <w:sectPr w:rsidR="001D59E9">
          <w:pgSz w:w="12240" w:h="15840"/>
          <w:pgMar w:top="1440" w:right="1440" w:bottom="1440" w:left="1440" w:header="720" w:footer="720" w:gutter="0"/>
          <w:cols w:space="720"/>
        </w:sectPr>
      </w:pPr>
    </w:p>
    <w:p w14:paraId="6715BDD9" w14:textId="73DCE459" w:rsidR="001D59E9" w:rsidRDefault="001D59E9" w:rsidP="00716AE2">
      <w:pPr>
        <w:pStyle w:val="BodyText"/>
        <w:rPr>
          <w:rFonts w:ascii="Times New Roman" w:hAnsi="Times New Roman" w:cs="Times New Roman"/>
        </w:rPr>
      </w:pPr>
      <w:r>
        <w:rPr>
          <w:rFonts w:ascii="Times New Roman" w:hAnsi="Times New Roman" w:cs="Times New Roman"/>
        </w:rPr>
        <w:lastRenderedPageBreak/>
        <w:t>List of Figures:</w:t>
      </w:r>
    </w:p>
    <w:p w14:paraId="672D784F" w14:textId="7A46FDA0" w:rsidR="001D59E9" w:rsidRPr="00C35C1E" w:rsidRDefault="001D59E9" w:rsidP="001D59E9">
      <w:pPr>
        <w:pStyle w:val="BodyText"/>
        <w:rPr>
          <w:rFonts w:ascii="Times New Roman" w:hAnsi="Times New Roman" w:cs="Times New Roman"/>
        </w:rPr>
      </w:pPr>
      <w:r w:rsidRPr="00C35C1E">
        <w:rPr>
          <w:rFonts w:ascii="Times New Roman" w:hAnsi="Times New Roman" w:cs="Times New Roman"/>
        </w:rPr>
        <w:t>Figure 1. Abundance estimates and 95% confidence intervals for models</w:t>
      </w:r>
      <w:ins w:id="287" w:author="Collier, Bret" w:date="2023-04-10T14:32:00Z">
        <w:r w:rsidR="00145024">
          <w:rPr>
            <w:rFonts w:ascii="Times New Roman" w:hAnsi="Times New Roman" w:cs="Times New Roman"/>
          </w:rPr>
          <w:t xml:space="preserve"> No.</w:t>
        </w:r>
      </w:ins>
      <w:r w:rsidRPr="00C35C1E">
        <w:rPr>
          <w:rFonts w:ascii="Times New Roman" w:hAnsi="Times New Roman" w:cs="Times New Roman"/>
        </w:rPr>
        <w:t xml:space="preserve"> 1</w:t>
      </w:r>
      <w:ins w:id="288" w:author="Collier, Bret" w:date="2023-04-10T14:32:00Z">
        <w:r w:rsidR="00145024">
          <w:rPr>
            <w:rFonts w:ascii="Times New Roman" w:hAnsi="Times New Roman" w:cs="Times New Roman"/>
          </w:rPr>
          <w:t>–</w:t>
        </w:r>
      </w:ins>
      <w:del w:id="289" w:author="Collier, Bret" w:date="2023-04-10T14:32:00Z">
        <w:r w:rsidRPr="00C35C1E" w:rsidDel="00145024">
          <w:rPr>
            <w:rFonts w:ascii="Times New Roman" w:hAnsi="Times New Roman" w:cs="Times New Roman"/>
          </w:rPr>
          <w:delText>-</w:delText>
        </w:r>
      </w:del>
      <w:r w:rsidRPr="00C35C1E">
        <w:rPr>
          <w:rFonts w:ascii="Times New Roman" w:hAnsi="Times New Roman" w:cs="Times New Roman"/>
        </w:rPr>
        <w:t>6 with known animals included for 3 occasion capture history of turkeys from camera traps.</w:t>
      </w:r>
    </w:p>
    <w:p w14:paraId="7C311B2C" w14:textId="02EC561B" w:rsidR="001D59E9" w:rsidRDefault="001D59E9" w:rsidP="00716AE2">
      <w:pPr>
        <w:pStyle w:val="BodyText"/>
        <w:rPr>
          <w:rFonts w:ascii="Times New Roman" w:hAnsi="Times New Roman" w:cs="Times New Roman"/>
        </w:rPr>
      </w:pPr>
    </w:p>
    <w:p w14:paraId="5FBC925D" w14:textId="77777777" w:rsidR="001D59E9" w:rsidRPr="00C35C1E" w:rsidRDefault="001D59E9" w:rsidP="001D59E9">
      <w:pPr>
        <w:pStyle w:val="BodyText"/>
        <w:rPr>
          <w:rFonts w:ascii="Times New Roman" w:hAnsi="Times New Roman" w:cs="Times New Roman"/>
        </w:rPr>
      </w:pPr>
      <w:commentRangeStart w:id="290"/>
      <w:r w:rsidRPr="00C35C1E">
        <w:rPr>
          <w:rFonts w:ascii="Times New Roman" w:hAnsi="Times New Roman" w:cs="Times New Roman"/>
          <w:noProof/>
        </w:rPr>
        <w:drawing>
          <wp:inline distT="0" distB="0" distL="0" distR="0" wp14:anchorId="3E57D541" wp14:editId="4A9CF993">
            <wp:extent cx="4620126" cy="3696101"/>
            <wp:effectExtent l="0" t="0" r="0" b="0"/>
            <wp:docPr id="26"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Chart, box and whisker chart&#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commentRangeEnd w:id="290"/>
      <w:r w:rsidR="00145024">
        <w:rPr>
          <w:rStyle w:val="CommentReference"/>
        </w:rPr>
        <w:commentReference w:id="290"/>
      </w:r>
    </w:p>
    <w:p w14:paraId="3FB00BAC" w14:textId="77777777" w:rsidR="001D59E9" w:rsidRPr="00C35C1E" w:rsidRDefault="001D59E9" w:rsidP="00716AE2">
      <w:pPr>
        <w:pStyle w:val="BodyText"/>
        <w:rPr>
          <w:rFonts w:ascii="Times New Roman" w:hAnsi="Times New Roman" w:cs="Times New Roman"/>
        </w:rPr>
      </w:pPr>
    </w:p>
    <w:sectPr w:rsidR="001D59E9" w:rsidRPr="00C35C1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Hennig, Jacob Daniel" w:date="2023-04-05T13:40:00Z" w:initials="HJD">
    <w:p w14:paraId="22F8E20F" w14:textId="0FDF0BFB" w:rsidR="00BD6F15" w:rsidRDefault="00BD6F15">
      <w:pPr>
        <w:pStyle w:val="CommentText"/>
      </w:pPr>
      <w:r>
        <w:rPr>
          <w:rStyle w:val="CommentReference"/>
        </w:rPr>
        <w:annotationRef/>
      </w:r>
      <w:r>
        <w:t>You used mark-recapture earlier, so I changed for consistency’s sake</w:t>
      </w:r>
    </w:p>
  </w:comment>
  <w:comment w:id="43" w:author="Hennig, Jacob Daniel" w:date="2023-03-21T15:50:00Z" w:initials="HJD">
    <w:p w14:paraId="1F4D0254" w14:textId="0E6651D9" w:rsidR="0045568D" w:rsidRDefault="0045568D">
      <w:pPr>
        <w:pStyle w:val="CommentText"/>
      </w:pPr>
      <w:r>
        <w:rPr>
          <w:rStyle w:val="CommentReference"/>
        </w:rPr>
        <w:annotationRef/>
      </w:r>
      <w:r>
        <w:t>Don’t want t</w:t>
      </w:r>
      <w:r w:rsidR="00A437D0">
        <w:t xml:space="preserve">o </w:t>
      </w:r>
      <w:r>
        <w:t>add</w:t>
      </w:r>
      <w:r w:rsidR="00A437D0">
        <w:t xml:space="preserve"> too much</w:t>
      </w:r>
      <w:r>
        <w:t xml:space="preserve"> more, but a brief description of pooling robustness might be helpful</w:t>
      </w:r>
    </w:p>
  </w:comment>
  <w:comment w:id="55" w:author="Collier, Bret" w:date="2023-03-07T15:40:00Z" w:initials="CB">
    <w:p w14:paraId="35B0D4AC" w14:textId="5C2C84D2" w:rsidR="00B1369B" w:rsidRDefault="00B1369B">
      <w:pPr>
        <w:pStyle w:val="CommentText"/>
      </w:pPr>
      <w:r>
        <w:rPr>
          <w:rStyle w:val="CommentReference"/>
        </w:rPr>
        <w:annotationRef/>
      </w:r>
      <w:r>
        <w:t>Is it worth outlining FI vs. PI here?</w:t>
      </w:r>
    </w:p>
  </w:comment>
  <w:comment w:id="56" w:author="Jeff Laake" w:date="2023-03-13T17:24:00Z" w:initials="JL">
    <w:p w14:paraId="7F7D4973" w14:textId="77777777" w:rsidR="00B76D3D" w:rsidRDefault="00B76D3D" w:rsidP="00D418B9">
      <w:pPr>
        <w:pStyle w:val="CommentText"/>
      </w:pPr>
      <w:r>
        <w:rPr>
          <w:rStyle w:val="CommentReference"/>
        </w:rPr>
        <w:annotationRef/>
      </w:r>
      <w:r>
        <w:t>Done</w:t>
      </w:r>
    </w:p>
  </w:comment>
  <w:comment w:id="61" w:author="Hennig, Jacob Daniel" w:date="2023-04-05T13:28:00Z" w:initials="HJD">
    <w:p w14:paraId="45BECE5F" w14:textId="73798678" w:rsidR="00B02ABD" w:rsidRDefault="00B02ABD">
      <w:pPr>
        <w:pStyle w:val="CommentText"/>
      </w:pPr>
      <w:r>
        <w:rPr>
          <w:rStyle w:val="CommentReference"/>
        </w:rPr>
        <w:annotationRef/>
      </w:r>
      <w:r>
        <w:t xml:space="preserve">I think a brief description of Griffin’s approach would be useful, something similar to what I put here </w:t>
      </w:r>
    </w:p>
  </w:comment>
  <w:comment w:id="76" w:author="Hennig, Jacob Daniel" w:date="2023-03-21T15:58:00Z" w:initials="HJD">
    <w:p w14:paraId="6C2591E2" w14:textId="71EF442F" w:rsidR="0045568D" w:rsidRDefault="0045568D">
      <w:pPr>
        <w:pStyle w:val="CommentText"/>
      </w:pPr>
      <w:r>
        <w:rPr>
          <w:rStyle w:val="CommentReference"/>
        </w:rPr>
        <w:annotationRef/>
      </w:r>
      <w:r w:rsidR="00B02ABD">
        <w:t xml:space="preserve">Nice. I know several people that use </w:t>
      </w:r>
      <w:r w:rsidR="00BD6F15">
        <w:t>mark</w:t>
      </w:r>
      <w:r w:rsidR="00B02ABD">
        <w:t xml:space="preserve">-recapture and mark-resight interchangeably – this is a good explanation of the </w:t>
      </w:r>
      <w:r w:rsidR="00BD6F15">
        <w:t xml:space="preserve">small </w:t>
      </w:r>
      <w:r w:rsidR="00B02ABD">
        <w:t>difference between them</w:t>
      </w:r>
    </w:p>
  </w:comment>
  <w:comment w:id="77" w:author="Hennig, Jacob Daniel" w:date="2023-03-21T15:58:00Z" w:initials="HJD">
    <w:p w14:paraId="3057A641" w14:textId="12182924" w:rsidR="0045568D" w:rsidRDefault="0045568D">
      <w:pPr>
        <w:pStyle w:val="CommentText"/>
      </w:pPr>
      <w:r>
        <w:rPr>
          <w:rStyle w:val="CommentReference"/>
        </w:rPr>
        <w:annotationRef/>
      </w:r>
      <w:r>
        <w:t>Strongly agree</w:t>
      </w:r>
      <w:r w:rsidR="00B52E02">
        <w:t xml:space="preserve">. </w:t>
      </w:r>
      <w:r w:rsidR="00BD6F15">
        <w:t>I</w:t>
      </w:r>
      <w:r>
        <w:t>t took</w:t>
      </w:r>
      <w:r w:rsidR="00BD6F15">
        <w:t xml:space="preserve"> me</w:t>
      </w:r>
      <w:r>
        <w:t xml:space="preserve"> working with you to really grasp it</w:t>
      </w:r>
    </w:p>
  </w:comment>
  <w:comment w:id="82" w:author="Hennig, Jacob Daniel" w:date="2023-03-21T16:05:00Z" w:initials="HJD">
    <w:p w14:paraId="3DB4985B" w14:textId="1CD7288D" w:rsidR="00A24E39" w:rsidRDefault="00A24E39">
      <w:pPr>
        <w:pStyle w:val="CommentText"/>
      </w:pPr>
      <w:r>
        <w:rPr>
          <w:rStyle w:val="CommentReference"/>
        </w:rPr>
        <w:annotationRef/>
      </w:r>
      <w:r>
        <w:t>Key sentence</w:t>
      </w:r>
      <w:r w:rsidR="00BD6F15">
        <w:t>. I</w:t>
      </w:r>
      <w:r>
        <w:t xml:space="preserve"> don’t think is</w:t>
      </w:r>
      <w:r w:rsidR="00BD6F15">
        <w:t xml:space="preserve"> widely </w:t>
      </w:r>
      <w:r>
        <w:t>understood</w:t>
      </w:r>
    </w:p>
  </w:comment>
  <w:comment w:id="115" w:author="Hennig, Jacob Daniel" w:date="2023-03-21T16:31:00Z" w:initials="HJD">
    <w:p w14:paraId="16F8EED6" w14:textId="13CFD67B" w:rsidR="00CA20E9" w:rsidRDefault="00CA20E9">
      <w:pPr>
        <w:pStyle w:val="CommentText"/>
      </w:pPr>
      <w:r>
        <w:rPr>
          <w:rStyle w:val="CommentReference"/>
        </w:rPr>
        <w:annotationRef/>
      </w:r>
      <w:r>
        <w:t>Bingo! Very well put and easy to understand</w:t>
      </w:r>
    </w:p>
  </w:comment>
  <w:comment w:id="125" w:author="Hennig, Jacob Daniel" w:date="2023-03-21T16:37:00Z" w:initials="HJD">
    <w:p w14:paraId="689B1929" w14:textId="1F286681" w:rsidR="000F5F1F" w:rsidRDefault="000F5F1F">
      <w:pPr>
        <w:pStyle w:val="CommentText"/>
      </w:pPr>
      <w:r>
        <w:rPr>
          <w:rStyle w:val="CommentReference"/>
        </w:rPr>
        <w:annotationRef/>
      </w:r>
      <w:r>
        <w:t>Hah! Please leave this in, made me laugh out loud</w:t>
      </w:r>
    </w:p>
  </w:comment>
  <w:comment w:id="129" w:author="Hennig, Jacob Daniel" w:date="2023-03-21T17:35:00Z" w:initials="HJD">
    <w:p w14:paraId="41E55313" w14:textId="01820B52" w:rsidR="002E11F2" w:rsidRDefault="002E11F2">
      <w:pPr>
        <w:pStyle w:val="CommentText"/>
      </w:pPr>
      <w:r>
        <w:rPr>
          <w:rStyle w:val="CommentReference"/>
        </w:rPr>
        <w:annotationRef/>
      </w:r>
      <w:r>
        <w:t>Might be overkill, but explaining what P2|0 and P1|0 denote could be helpful to some readers</w:t>
      </w:r>
    </w:p>
  </w:comment>
  <w:comment w:id="130" w:author="Hennig, Jacob Daniel" w:date="2023-03-21T17:38:00Z" w:initials="HJD">
    <w:p w14:paraId="22D7D5AD" w14:textId="3110A345" w:rsidR="002E11F2" w:rsidRDefault="002E11F2">
      <w:pPr>
        <w:pStyle w:val="CommentText"/>
      </w:pPr>
      <w:r>
        <w:rPr>
          <w:rStyle w:val="CommentReference"/>
        </w:rPr>
        <w:annotationRef/>
      </w:r>
      <w:r>
        <w:t xml:space="preserve">Nevermind, I see it’s in table 3. </w:t>
      </w:r>
    </w:p>
  </w:comment>
  <w:comment w:id="147" w:author="Hennig, Jacob Daniel" w:date="2023-03-21T17:48:00Z" w:initials="HJD">
    <w:p w14:paraId="5E2A1971" w14:textId="2C646256" w:rsidR="007A4D99" w:rsidRDefault="007A4D99">
      <w:pPr>
        <w:pStyle w:val="CommentText"/>
      </w:pPr>
      <w:r>
        <w:rPr>
          <w:rStyle w:val="CommentReference"/>
        </w:rPr>
        <w:annotationRef/>
      </w:r>
      <w:r>
        <w:t>Was the estimate and SE for c2 in the simulation with 25 marked animals indeed the exact same as in the simulation with 50? Or is this a typo?</w:t>
      </w:r>
    </w:p>
  </w:comment>
  <w:comment w:id="148" w:author="Jeff Laake" w:date="2023-04-06T10:53:00Z" w:initials="JL">
    <w:p w14:paraId="79228FDD" w14:textId="77777777" w:rsidR="002E710D" w:rsidRDefault="002E710D" w:rsidP="00D3073F">
      <w:pPr>
        <w:pStyle w:val="CommentText"/>
      </w:pPr>
      <w:r>
        <w:rPr>
          <w:rStyle w:val="CommentReference"/>
        </w:rPr>
        <w:annotationRef/>
      </w:r>
      <w:r>
        <w:t>It was which surprised me. This is not a huge point and maybe we should drop from paper because it does look suspicious that something is wonky.</w:t>
      </w:r>
    </w:p>
  </w:comment>
  <w:comment w:id="149" w:author="Collier, Bret" w:date="2023-04-10T14:18:00Z" w:initials="CB">
    <w:p w14:paraId="3DB4F3A1" w14:textId="710E5874" w:rsidR="00773035" w:rsidRDefault="00773035">
      <w:pPr>
        <w:pStyle w:val="CommentText"/>
      </w:pPr>
      <w:r>
        <w:rPr>
          <w:rStyle w:val="CommentReference"/>
        </w:rPr>
        <w:annotationRef/>
      </w:r>
      <w:r>
        <w:t>I would leave it, rounding error</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4" w:author="Hennig, Jacob Daniel" w:date="2023-03-21T17:56:00Z" w:initials="HJD">
    <w:p w14:paraId="5CF94391" w14:textId="08EE7A83" w:rsidR="00CC1A15" w:rsidRDefault="00CC1A15">
      <w:pPr>
        <w:pStyle w:val="CommentText"/>
      </w:pPr>
      <w:r>
        <w:rPr>
          <w:rStyle w:val="CommentReference"/>
        </w:rPr>
        <w:annotationRef/>
      </w:r>
      <w:r>
        <w:t>A little confused here. How did they know which tagged individuals were or were not detected by cameras? Was the fix rate on the transmitters fine enough that they could determine via comparing timestamps which tagged individual trigged the trap?</w:t>
      </w:r>
      <w:r w:rsidR="00025F90">
        <w:t xml:space="preserve"> Were all individuals also marked some other way? Not too relevant for understanding this paper, but a brief discussion on how they identified individual turkeys on the camera traps wouldn’t hurt.</w:t>
      </w:r>
    </w:p>
  </w:comment>
  <w:comment w:id="165" w:author="Jeff Laake" w:date="2023-04-06T10:54:00Z" w:initials="JL">
    <w:p w14:paraId="18402076" w14:textId="77777777" w:rsidR="002E710D" w:rsidRDefault="002E710D" w:rsidP="00173D29">
      <w:pPr>
        <w:pStyle w:val="CommentText"/>
      </w:pPr>
      <w:r>
        <w:rPr>
          <w:rStyle w:val="CommentReference"/>
        </w:rPr>
        <w:annotationRef/>
      </w:r>
      <w:r>
        <w:t>I'll leave this up to you Bret.</w:t>
      </w:r>
    </w:p>
  </w:comment>
  <w:comment w:id="166" w:author="Collier, Bret" w:date="2023-04-10T13:24:00Z" w:initials="CB">
    <w:p w14:paraId="17A27DC4" w14:textId="5106A90C" w:rsidR="002C3594" w:rsidRDefault="002C3594">
      <w:pPr>
        <w:pStyle w:val="CommentText"/>
      </w:pPr>
      <w:r>
        <w:rPr>
          <w:rStyle w:val="CommentReference"/>
        </w:rPr>
        <w:annotationRef/>
      </w:r>
      <w:r w:rsidR="00C37B2C">
        <w:t>Added</w:t>
      </w:r>
      <w:r w:rsidR="000B2D30">
        <w:t>, maybe to much, but it is easier to cut.</w:t>
      </w:r>
    </w:p>
  </w:comment>
  <w:comment w:id="172" w:author="Collier, Bret" w:date="2023-04-10T14:19:00Z" w:initials="CB">
    <w:p w14:paraId="3034C84D" w14:textId="3010D6AE" w:rsidR="0065659F" w:rsidRDefault="0065659F">
      <w:pPr>
        <w:pStyle w:val="CommentText"/>
      </w:pPr>
      <w:r>
        <w:rPr>
          <w:rStyle w:val="CommentReference"/>
        </w:rPr>
        <w:annotationRef/>
      </w:r>
      <w:r>
        <w:t>Jeff:  Dumb question here, but, do we need to recreate/copy paste the table from Buckley et al mark-recapture approach into our appendix so we can reference it here and have those data in with this paper?  After reading this I tend to think so.</w:t>
      </w:r>
    </w:p>
  </w:comment>
  <w:comment w:id="182" w:author="Hennig, Jacob Daniel" w:date="2023-03-21T18:19:00Z" w:initials="HJD">
    <w:p w14:paraId="7434FC37" w14:textId="7AD96A6B" w:rsidR="00A85CEB" w:rsidRDefault="00A85CEB">
      <w:pPr>
        <w:pStyle w:val="CommentText"/>
      </w:pPr>
      <w:r>
        <w:rPr>
          <w:rStyle w:val="CommentReference"/>
        </w:rPr>
        <w:annotationRef/>
      </w:r>
      <w:r>
        <w:t>Fyi – not currently in lit cited</w:t>
      </w:r>
    </w:p>
  </w:comment>
  <w:comment w:id="183" w:author="Jeff Laake" w:date="2023-04-06T10:55:00Z" w:initials="JL">
    <w:p w14:paraId="214C4476" w14:textId="77777777" w:rsidR="002E710D" w:rsidRDefault="002E710D" w:rsidP="00B002E8">
      <w:pPr>
        <w:pStyle w:val="CommentText"/>
      </w:pPr>
      <w:r>
        <w:rPr>
          <w:rStyle w:val="CommentReference"/>
        </w:rPr>
        <w:annotationRef/>
      </w:r>
      <w:r>
        <w:t>Bret. I think you put this in. I'll let you add</w:t>
      </w:r>
    </w:p>
  </w:comment>
  <w:comment w:id="184" w:author="Collier, Bret" w:date="2023-04-10T13:32:00Z" w:initials="CB">
    <w:p w14:paraId="3BBB72E5" w14:textId="493999B5" w:rsidR="000B2D30" w:rsidRDefault="000B2D30">
      <w:pPr>
        <w:pStyle w:val="CommentText"/>
      </w:pPr>
      <w:r>
        <w:rPr>
          <w:rStyle w:val="CommentReference"/>
        </w:rPr>
        <w:annotationRef/>
      </w:r>
      <w:r>
        <w:t>Done.</w:t>
      </w:r>
    </w:p>
  </w:comment>
  <w:comment w:id="221" w:author="Hennig, Jacob Daniel" w:date="2023-03-21T18:21:00Z" w:initials="HJD">
    <w:p w14:paraId="3F8E8678" w14:textId="395AA27A" w:rsidR="00A85CEB" w:rsidRDefault="00A85CEB">
      <w:pPr>
        <w:pStyle w:val="CommentText"/>
      </w:pPr>
      <w:r>
        <w:rPr>
          <w:rStyle w:val="CommentReference"/>
        </w:rPr>
        <w:annotationRef/>
      </w:r>
      <w:r>
        <w:t>Theoretically I agree with this</w:t>
      </w:r>
      <w:r w:rsidR="006D7368">
        <w:t xml:space="preserve">; </w:t>
      </w:r>
      <w:r>
        <w:t>but</w:t>
      </w:r>
      <w:r w:rsidR="006D7368">
        <w:t xml:space="preserve">, while the recapture models had much lower AIC values, the </w:t>
      </w:r>
      <w:r>
        <w:t>result</w:t>
      </w:r>
      <w:r w:rsidR="006D7368">
        <w:t xml:space="preserve">s </w:t>
      </w:r>
      <w:r>
        <w:t>show that the recapture model</w:t>
      </w:r>
      <w:r w:rsidR="006D7368">
        <w:t>s</w:t>
      </w:r>
      <w:r>
        <w:t xml:space="preserve"> resulted in slightly positively biased estimates while the mark-type model</w:t>
      </w:r>
      <w:r w:rsidR="006D7368">
        <w:t>s</w:t>
      </w:r>
      <w:r>
        <w:t xml:space="preserve"> resulted in slightly negative</w:t>
      </w:r>
      <w:r w:rsidR="00B415CE">
        <w:t>ly</w:t>
      </w:r>
      <w:r>
        <w:t xml:space="preserve"> biased estimates. I’m not sure </w:t>
      </w:r>
      <w:r w:rsidR="006D7368">
        <w:t xml:space="preserve">other </w:t>
      </w:r>
      <w:r>
        <w:t>people would say one is superior to the other in this</w:t>
      </w:r>
      <w:r w:rsidR="006D7368">
        <w:t xml:space="preserve"> specific</w:t>
      </w:r>
      <w:r>
        <w:t xml:space="preserve"> case</w:t>
      </w:r>
      <w:r w:rsidR="00B415CE">
        <w:t>, some might argue that the model that doesn’t overestimate population size would be better</w:t>
      </w:r>
      <w:r>
        <w:t>. I assume that given a large sample of datasets that the recapture model will perform better (more accurate</w:t>
      </w:r>
      <w:r w:rsidR="006D7368">
        <w:t xml:space="preserve"> estimates</w:t>
      </w:r>
      <w:r>
        <w:t xml:space="preserve">) and would be considered superior. Just not sure you </w:t>
      </w:r>
      <w:r w:rsidR="006D7368">
        <w:t>c</w:t>
      </w:r>
      <w:r>
        <w:t xml:space="preserve">an say that here. I know you’re referencing Hennig et al 2022 in this sentence, but the way it’s written makes it seem like </w:t>
      </w:r>
      <w:r w:rsidR="006B6A45">
        <w:t>the recapture model</w:t>
      </w:r>
      <w:r>
        <w:t xml:space="preserve"> unequivocally superior in the turkey data as well.</w:t>
      </w:r>
    </w:p>
  </w:comment>
  <w:comment w:id="222" w:author="Jeff Laake" w:date="2023-04-06T13:37:00Z" w:initials="JL">
    <w:p w14:paraId="599DE7AF" w14:textId="77777777" w:rsidR="0027175B" w:rsidRDefault="0027175B" w:rsidP="00663E08">
      <w:pPr>
        <w:pStyle w:val="CommentText"/>
      </w:pPr>
      <w:r>
        <w:rPr>
          <w:rStyle w:val="CommentReference"/>
        </w:rPr>
        <w:annotationRef/>
      </w:r>
      <w:r>
        <w:t>Agreed. I have changed wording to reflect this. See if this wording change is better. Estimates weren't positively biased as 95% interval included true value.  Would need much larger sample size to conclude bias but mark-type wasn't negatively biased by same measure. So I just changed to refer to reduction in AIC which is supported in both cases.</w:t>
      </w:r>
    </w:p>
  </w:comment>
  <w:comment w:id="229" w:author="Hennig, Jacob Daniel" w:date="2023-03-21T18:29:00Z" w:initials="HJD">
    <w:p w14:paraId="4513D2C6" w14:textId="13D5D6BA" w:rsidR="00A85CEB" w:rsidRDefault="00A85CEB">
      <w:pPr>
        <w:pStyle w:val="CommentText"/>
      </w:pPr>
      <w:r>
        <w:rPr>
          <w:rStyle w:val="CommentReference"/>
        </w:rPr>
        <w:annotationRef/>
      </w:r>
      <w:r>
        <w:t>Ahh, here is the info I was looking for earlier</w:t>
      </w:r>
      <w:r w:rsidR="00A84C6C">
        <w:t>. I think I would add this to the section where you introduce the Buckley paper</w:t>
      </w:r>
    </w:p>
  </w:comment>
  <w:comment w:id="230" w:author="Jeff Laake" w:date="2023-04-06T10:56:00Z" w:initials="JL">
    <w:p w14:paraId="377144DA" w14:textId="77777777" w:rsidR="002E710D" w:rsidRDefault="002E710D" w:rsidP="00350E58">
      <w:pPr>
        <w:pStyle w:val="CommentText"/>
      </w:pPr>
      <w:r>
        <w:rPr>
          <w:rStyle w:val="CommentReference"/>
        </w:rPr>
        <w:annotationRef/>
      </w:r>
      <w:r>
        <w:t>I'll leave this up to you Bret.</w:t>
      </w:r>
    </w:p>
  </w:comment>
  <w:comment w:id="231" w:author="Collier, Bret" w:date="2023-04-10T13:26:00Z" w:initials="CB">
    <w:p w14:paraId="4E2E6F19" w14:textId="3CA44AA8" w:rsidR="00C37B2C" w:rsidRDefault="00C37B2C">
      <w:pPr>
        <w:pStyle w:val="CommentText"/>
      </w:pPr>
      <w:r>
        <w:rPr>
          <w:rStyle w:val="CommentReference"/>
        </w:rPr>
        <w:annotationRef/>
      </w:r>
      <w:r>
        <w:t>Done.</w:t>
      </w:r>
    </w:p>
  </w:comment>
  <w:comment w:id="286" w:author="Collier, Bret" w:date="2023-04-10T14:32:00Z" w:initials="CB">
    <w:p w14:paraId="28732178" w14:textId="3F997A5C" w:rsidR="00636687" w:rsidRDefault="00636687">
      <w:pPr>
        <w:pStyle w:val="CommentText"/>
      </w:pPr>
      <w:r>
        <w:rPr>
          <w:rStyle w:val="CommentReference"/>
        </w:rPr>
        <w:annotationRef/>
      </w:r>
      <w:r>
        <w:t>Would we want to incorporate the Buckley et al values into this table somewhere?</w:t>
      </w:r>
    </w:p>
  </w:comment>
  <w:comment w:id="290" w:author="Collier, Bret" w:date="2023-04-10T14:31:00Z" w:initials="CB">
    <w:p w14:paraId="2FF78836" w14:textId="2F55AA6A" w:rsidR="00145024" w:rsidRDefault="00145024">
      <w:pPr>
        <w:pStyle w:val="CommentText"/>
      </w:pPr>
      <w:r>
        <w:rPr>
          <w:rStyle w:val="CommentReference"/>
        </w:rPr>
        <w:annotationRef/>
      </w:r>
      <w:r>
        <w:t>Jeff:  Can you las this to make the y axis number rotate 90 degrees so they are horizontal.  Also, change the -#- to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F8E20F" w15:done="0"/>
  <w15:commentEx w15:paraId="1F4D0254" w15:done="0"/>
  <w15:commentEx w15:paraId="35B0D4AC" w15:done="0"/>
  <w15:commentEx w15:paraId="7F7D4973" w15:paraIdParent="35B0D4AC" w15:done="0"/>
  <w15:commentEx w15:paraId="45BECE5F" w15:done="0"/>
  <w15:commentEx w15:paraId="6C2591E2" w15:done="0"/>
  <w15:commentEx w15:paraId="3057A641" w15:done="0"/>
  <w15:commentEx w15:paraId="3DB4985B" w15:done="0"/>
  <w15:commentEx w15:paraId="16F8EED6" w15:done="0"/>
  <w15:commentEx w15:paraId="689B1929" w15:done="0"/>
  <w15:commentEx w15:paraId="41E55313" w15:done="0"/>
  <w15:commentEx w15:paraId="22D7D5AD" w15:paraIdParent="41E55313" w15:done="0"/>
  <w15:commentEx w15:paraId="5E2A1971" w15:done="0"/>
  <w15:commentEx w15:paraId="79228FDD" w15:paraIdParent="5E2A1971" w15:done="0"/>
  <w15:commentEx w15:paraId="3DB4F3A1" w15:paraIdParent="5E2A1971" w15:done="0"/>
  <w15:commentEx w15:paraId="5CF94391" w15:done="0"/>
  <w15:commentEx w15:paraId="18402076" w15:paraIdParent="5CF94391" w15:done="0"/>
  <w15:commentEx w15:paraId="17A27DC4" w15:paraIdParent="5CF94391" w15:done="0"/>
  <w15:commentEx w15:paraId="3034C84D" w15:done="0"/>
  <w15:commentEx w15:paraId="7434FC37" w15:done="0"/>
  <w15:commentEx w15:paraId="214C4476" w15:paraIdParent="7434FC37" w15:done="0"/>
  <w15:commentEx w15:paraId="3BBB72E5" w15:paraIdParent="7434FC37" w15:done="0"/>
  <w15:commentEx w15:paraId="3F8E8678" w15:done="0"/>
  <w15:commentEx w15:paraId="599DE7AF" w15:paraIdParent="3F8E8678" w15:done="0"/>
  <w15:commentEx w15:paraId="4513D2C6" w15:done="0"/>
  <w15:commentEx w15:paraId="377144DA" w15:paraIdParent="4513D2C6" w15:done="0"/>
  <w15:commentEx w15:paraId="4E2E6F19" w15:paraIdParent="4513D2C6" w15:done="0"/>
  <w15:commentEx w15:paraId="28732178" w15:done="0"/>
  <w15:commentEx w15:paraId="2FF788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F8E5" w16cex:dateUtc="2023-04-05T18:40:00Z"/>
  <w16cex:commentExtensible w16cex:durableId="27C450B7" w16cex:dateUtc="2023-03-21T20:50:00Z"/>
  <w16cex:commentExtensible w16cex:durableId="27B1D986" w16cex:dateUtc="2023-03-07T20:40:00Z"/>
  <w16cex:commentExtensible w16cex:durableId="27B9DAD3" w16cex:dateUtc="2023-03-14T00:24:00Z"/>
  <w16cex:commentExtensible w16cex:durableId="27D7F5FF" w16cex:dateUtc="2023-04-05T18:28:00Z"/>
  <w16cex:commentExtensible w16cex:durableId="27C452AD" w16cex:dateUtc="2023-03-21T20:58:00Z"/>
  <w16cex:commentExtensible w16cex:durableId="27C452BD" w16cex:dateUtc="2023-03-21T20:58:00Z"/>
  <w16cex:commentExtensible w16cex:durableId="27C45437" w16cex:dateUtc="2023-03-21T21:05:00Z"/>
  <w16cex:commentExtensible w16cex:durableId="27C45A61" w16cex:dateUtc="2023-03-21T21:31:00Z"/>
  <w16cex:commentExtensible w16cex:durableId="27C45BC4" w16cex:dateUtc="2023-03-21T21:37:00Z"/>
  <w16cex:commentExtensible w16cex:durableId="27C46967" w16cex:dateUtc="2023-03-21T22:35:00Z"/>
  <w16cex:commentExtensible w16cex:durableId="27C46A14" w16cex:dateUtc="2023-03-21T22:38:00Z"/>
  <w16cex:commentExtensible w16cex:durableId="27C46C5C" w16cex:dateUtc="2023-03-21T22:48:00Z"/>
  <w16cex:commentExtensible w16cex:durableId="27D92318" w16cex:dateUtc="2023-04-06T17:53:00Z"/>
  <w16cex:commentExtensible w16cex:durableId="27DE991A" w16cex:dateUtc="2023-04-10T18:18:00Z"/>
  <w16cex:commentExtensible w16cex:durableId="27C46E43" w16cex:dateUtc="2023-03-21T22:56:00Z"/>
  <w16cex:commentExtensible w16cex:durableId="27D9235B" w16cex:dateUtc="2023-04-06T17:54:00Z"/>
  <w16cex:commentExtensible w16cex:durableId="27DE8C81" w16cex:dateUtc="2023-04-10T17:24:00Z"/>
  <w16cex:commentExtensible w16cex:durableId="27DE9979" w16cex:dateUtc="2023-04-10T18:19:00Z"/>
  <w16cex:commentExtensible w16cex:durableId="27C473BC" w16cex:dateUtc="2023-03-21T23:19:00Z"/>
  <w16cex:commentExtensible w16cex:durableId="27D9239D" w16cex:dateUtc="2023-04-06T17:55:00Z"/>
  <w16cex:commentExtensible w16cex:durableId="27DE8E56" w16cex:dateUtc="2023-04-10T17:32:00Z"/>
  <w16cex:commentExtensible w16cex:durableId="27C47412" w16cex:dateUtc="2023-03-21T23:21:00Z"/>
  <w16cex:commentExtensible w16cex:durableId="27D94992" w16cex:dateUtc="2023-04-06T20:37:00Z"/>
  <w16cex:commentExtensible w16cex:durableId="27C4760A" w16cex:dateUtc="2023-03-21T23:29:00Z"/>
  <w16cex:commentExtensible w16cex:durableId="27D923E7" w16cex:dateUtc="2023-04-06T17:56:00Z"/>
  <w16cex:commentExtensible w16cex:durableId="27DE8D0D" w16cex:dateUtc="2023-04-10T17:26:00Z"/>
  <w16cex:commentExtensible w16cex:durableId="27DE9C8E" w16cex:dateUtc="2023-04-10T18:32:00Z"/>
  <w16cex:commentExtensible w16cex:durableId="27DE9C3F" w16cex:dateUtc="2023-04-10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F8E20F" w16cid:durableId="27D7F8E5"/>
  <w16cid:commentId w16cid:paraId="1F4D0254" w16cid:durableId="27C450B7"/>
  <w16cid:commentId w16cid:paraId="35B0D4AC" w16cid:durableId="27B1D986"/>
  <w16cid:commentId w16cid:paraId="7F7D4973" w16cid:durableId="27B9DAD3"/>
  <w16cid:commentId w16cid:paraId="45BECE5F" w16cid:durableId="27D7F5FF"/>
  <w16cid:commentId w16cid:paraId="6C2591E2" w16cid:durableId="27C452AD"/>
  <w16cid:commentId w16cid:paraId="3057A641" w16cid:durableId="27C452BD"/>
  <w16cid:commentId w16cid:paraId="3DB4985B" w16cid:durableId="27C45437"/>
  <w16cid:commentId w16cid:paraId="16F8EED6" w16cid:durableId="27C45A61"/>
  <w16cid:commentId w16cid:paraId="689B1929" w16cid:durableId="27C45BC4"/>
  <w16cid:commentId w16cid:paraId="41E55313" w16cid:durableId="27C46967"/>
  <w16cid:commentId w16cid:paraId="22D7D5AD" w16cid:durableId="27C46A14"/>
  <w16cid:commentId w16cid:paraId="5E2A1971" w16cid:durableId="27C46C5C"/>
  <w16cid:commentId w16cid:paraId="79228FDD" w16cid:durableId="27D92318"/>
  <w16cid:commentId w16cid:paraId="3DB4F3A1" w16cid:durableId="27DE991A"/>
  <w16cid:commentId w16cid:paraId="5CF94391" w16cid:durableId="27C46E43"/>
  <w16cid:commentId w16cid:paraId="18402076" w16cid:durableId="27D9235B"/>
  <w16cid:commentId w16cid:paraId="17A27DC4" w16cid:durableId="27DE8C81"/>
  <w16cid:commentId w16cid:paraId="3034C84D" w16cid:durableId="27DE9979"/>
  <w16cid:commentId w16cid:paraId="7434FC37" w16cid:durableId="27C473BC"/>
  <w16cid:commentId w16cid:paraId="214C4476" w16cid:durableId="27D9239D"/>
  <w16cid:commentId w16cid:paraId="3BBB72E5" w16cid:durableId="27DE8E56"/>
  <w16cid:commentId w16cid:paraId="3F8E8678" w16cid:durableId="27C47412"/>
  <w16cid:commentId w16cid:paraId="599DE7AF" w16cid:durableId="27D94992"/>
  <w16cid:commentId w16cid:paraId="4513D2C6" w16cid:durableId="27C4760A"/>
  <w16cid:commentId w16cid:paraId="377144DA" w16cid:durableId="27D923E7"/>
  <w16cid:commentId w16cid:paraId="4E2E6F19" w16cid:durableId="27DE8D0D"/>
  <w16cid:commentId w16cid:paraId="28732178" w16cid:durableId="27DE9C8E"/>
  <w16cid:commentId w16cid:paraId="2FF78836" w16cid:durableId="27DE9C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06026" w14:textId="77777777" w:rsidR="005F5FFB" w:rsidRDefault="005F5FFB">
      <w:r>
        <w:separator/>
      </w:r>
    </w:p>
  </w:endnote>
  <w:endnote w:type="continuationSeparator" w:id="0">
    <w:p w14:paraId="66CF4B67" w14:textId="77777777" w:rsidR="005F5FFB" w:rsidRDefault="005F5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DADE6" w14:textId="77777777" w:rsidR="005F5FFB" w:rsidRDefault="005F5FFB">
      <w:r>
        <w:separator/>
      </w:r>
    </w:p>
  </w:footnote>
  <w:footnote w:type="continuationSeparator" w:id="0">
    <w:p w14:paraId="05CA3249" w14:textId="77777777" w:rsidR="005F5FFB" w:rsidRDefault="005F5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6B66F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8278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lier, Bret">
    <w15:presenceInfo w15:providerId="AD" w15:userId="S::BCollier@agcenter.lsu.edu::f60b15eb-2d17-42f8-b2c5-c8b328785b23"/>
  </w15:person>
  <w15:person w15:author="Hennig, Jacob Daniel">
    <w15:presenceInfo w15:providerId="AD" w15:userId="S::jacob.hennig@okstate.edu::0c53f1c4-ff49-4ae6-80dd-0bb1281e60a0"/>
  </w15:person>
  <w15:person w15:author="Jeff Laake">
    <w15:presenceInfo w15:providerId="Windows Live" w15:userId="9b00d4b24a4f2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25"/>
    <w:rsid w:val="0000287C"/>
    <w:rsid w:val="000254D8"/>
    <w:rsid w:val="00025F90"/>
    <w:rsid w:val="00027F3E"/>
    <w:rsid w:val="00032DFB"/>
    <w:rsid w:val="00036F5E"/>
    <w:rsid w:val="00052759"/>
    <w:rsid w:val="00057C4F"/>
    <w:rsid w:val="00065C87"/>
    <w:rsid w:val="0007430E"/>
    <w:rsid w:val="0007608E"/>
    <w:rsid w:val="00080971"/>
    <w:rsid w:val="00082D03"/>
    <w:rsid w:val="00083177"/>
    <w:rsid w:val="0009391B"/>
    <w:rsid w:val="00096A2E"/>
    <w:rsid w:val="000A5CC4"/>
    <w:rsid w:val="000B2D30"/>
    <w:rsid w:val="000B7F2F"/>
    <w:rsid w:val="000D216D"/>
    <w:rsid w:val="000D4C85"/>
    <w:rsid w:val="000D5F7C"/>
    <w:rsid w:val="000F5F1F"/>
    <w:rsid w:val="000F64B9"/>
    <w:rsid w:val="00101C4F"/>
    <w:rsid w:val="00102E79"/>
    <w:rsid w:val="00120924"/>
    <w:rsid w:val="00127926"/>
    <w:rsid w:val="0013731C"/>
    <w:rsid w:val="001446B3"/>
    <w:rsid w:val="00145024"/>
    <w:rsid w:val="00147300"/>
    <w:rsid w:val="001476AD"/>
    <w:rsid w:val="00147D7C"/>
    <w:rsid w:val="00147DBC"/>
    <w:rsid w:val="00166333"/>
    <w:rsid w:val="00193664"/>
    <w:rsid w:val="0019526A"/>
    <w:rsid w:val="001A3775"/>
    <w:rsid w:val="001A6C51"/>
    <w:rsid w:val="001B37D3"/>
    <w:rsid w:val="001D59E9"/>
    <w:rsid w:val="001E3565"/>
    <w:rsid w:val="001E4EBA"/>
    <w:rsid w:val="001F3633"/>
    <w:rsid w:val="001F7181"/>
    <w:rsid w:val="0020021B"/>
    <w:rsid w:val="00214F8A"/>
    <w:rsid w:val="00217E06"/>
    <w:rsid w:val="00221E2C"/>
    <w:rsid w:val="0022612F"/>
    <w:rsid w:val="00242338"/>
    <w:rsid w:val="00253909"/>
    <w:rsid w:val="00262FE3"/>
    <w:rsid w:val="00263AE4"/>
    <w:rsid w:val="0027175B"/>
    <w:rsid w:val="002734EC"/>
    <w:rsid w:val="00276D87"/>
    <w:rsid w:val="00297463"/>
    <w:rsid w:val="002A042F"/>
    <w:rsid w:val="002A6E13"/>
    <w:rsid w:val="002C12CA"/>
    <w:rsid w:val="002C3594"/>
    <w:rsid w:val="002D541C"/>
    <w:rsid w:val="002E03A5"/>
    <w:rsid w:val="002E11F2"/>
    <w:rsid w:val="002E1EF3"/>
    <w:rsid w:val="002E710D"/>
    <w:rsid w:val="002E79E4"/>
    <w:rsid w:val="002E7F26"/>
    <w:rsid w:val="00304AF3"/>
    <w:rsid w:val="00313C53"/>
    <w:rsid w:val="003266D5"/>
    <w:rsid w:val="00330D54"/>
    <w:rsid w:val="00337BF6"/>
    <w:rsid w:val="003462E6"/>
    <w:rsid w:val="0036246E"/>
    <w:rsid w:val="00364561"/>
    <w:rsid w:val="00364B44"/>
    <w:rsid w:val="003665C8"/>
    <w:rsid w:val="00372CB5"/>
    <w:rsid w:val="00385E15"/>
    <w:rsid w:val="003A0DFC"/>
    <w:rsid w:val="003B48FE"/>
    <w:rsid w:val="003C2AA3"/>
    <w:rsid w:val="003C3F70"/>
    <w:rsid w:val="003E2670"/>
    <w:rsid w:val="00401004"/>
    <w:rsid w:val="00401DD0"/>
    <w:rsid w:val="00404D97"/>
    <w:rsid w:val="00415D55"/>
    <w:rsid w:val="00416C88"/>
    <w:rsid w:val="00422DE4"/>
    <w:rsid w:val="00433EA5"/>
    <w:rsid w:val="0044175C"/>
    <w:rsid w:val="00443882"/>
    <w:rsid w:val="0045568D"/>
    <w:rsid w:val="00463BF9"/>
    <w:rsid w:val="00473968"/>
    <w:rsid w:val="00475958"/>
    <w:rsid w:val="00480809"/>
    <w:rsid w:val="00495A01"/>
    <w:rsid w:val="004A0E75"/>
    <w:rsid w:val="004A3B7F"/>
    <w:rsid w:val="004A7E02"/>
    <w:rsid w:val="004C07CB"/>
    <w:rsid w:val="004F5351"/>
    <w:rsid w:val="004F709E"/>
    <w:rsid w:val="0050240B"/>
    <w:rsid w:val="00523AE8"/>
    <w:rsid w:val="005323DC"/>
    <w:rsid w:val="005402A0"/>
    <w:rsid w:val="005555FE"/>
    <w:rsid w:val="005732C5"/>
    <w:rsid w:val="00596931"/>
    <w:rsid w:val="00596BBB"/>
    <w:rsid w:val="00597E97"/>
    <w:rsid w:val="005A0572"/>
    <w:rsid w:val="005A5DFF"/>
    <w:rsid w:val="005B47CC"/>
    <w:rsid w:val="005C422C"/>
    <w:rsid w:val="005E5443"/>
    <w:rsid w:val="005F5FFB"/>
    <w:rsid w:val="00605B57"/>
    <w:rsid w:val="00605E42"/>
    <w:rsid w:val="00611B37"/>
    <w:rsid w:val="00615C0B"/>
    <w:rsid w:val="00623460"/>
    <w:rsid w:val="006309B1"/>
    <w:rsid w:val="00636687"/>
    <w:rsid w:val="00646DF5"/>
    <w:rsid w:val="0065338B"/>
    <w:rsid w:val="0065659F"/>
    <w:rsid w:val="006567C8"/>
    <w:rsid w:val="00665389"/>
    <w:rsid w:val="00692867"/>
    <w:rsid w:val="006B6A45"/>
    <w:rsid w:val="006B7385"/>
    <w:rsid w:val="006C06CB"/>
    <w:rsid w:val="006C0BC9"/>
    <w:rsid w:val="006D7368"/>
    <w:rsid w:val="006E5586"/>
    <w:rsid w:val="00701B44"/>
    <w:rsid w:val="007023EE"/>
    <w:rsid w:val="00716AE2"/>
    <w:rsid w:val="0072662C"/>
    <w:rsid w:val="00726D63"/>
    <w:rsid w:val="0075426B"/>
    <w:rsid w:val="0075475E"/>
    <w:rsid w:val="00755E37"/>
    <w:rsid w:val="00756CDD"/>
    <w:rsid w:val="00773035"/>
    <w:rsid w:val="0077789A"/>
    <w:rsid w:val="00777CDA"/>
    <w:rsid w:val="0078080F"/>
    <w:rsid w:val="00785218"/>
    <w:rsid w:val="007A4D99"/>
    <w:rsid w:val="007A789B"/>
    <w:rsid w:val="007E327F"/>
    <w:rsid w:val="007E4140"/>
    <w:rsid w:val="007E4943"/>
    <w:rsid w:val="00800E85"/>
    <w:rsid w:val="00801AD4"/>
    <w:rsid w:val="00802E5B"/>
    <w:rsid w:val="0080620A"/>
    <w:rsid w:val="008168DF"/>
    <w:rsid w:val="00820526"/>
    <w:rsid w:val="00823AB7"/>
    <w:rsid w:val="0082683F"/>
    <w:rsid w:val="00841611"/>
    <w:rsid w:val="00841ACB"/>
    <w:rsid w:val="008472C2"/>
    <w:rsid w:val="008556D1"/>
    <w:rsid w:val="008861A3"/>
    <w:rsid w:val="008901F5"/>
    <w:rsid w:val="00890335"/>
    <w:rsid w:val="00891FD1"/>
    <w:rsid w:val="008B0303"/>
    <w:rsid w:val="008B1D17"/>
    <w:rsid w:val="008D16B1"/>
    <w:rsid w:val="008D1F69"/>
    <w:rsid w:val="008E31CA"/>
    <w:rsid w:val="008E5780"/>
    <w:rsid w:val="008E63E6"/>
    <w:rsid w:val="008F164F"/>
    <w:rsid w:val="008F6C3F"/>
    <w:rsid w:val="009110ED"/>
    <w:rsid w:val="009212F3"/>
    <w:rsid w:val="009227DB"/>
    <w:rsid w:val="009245D6"/>
    <w:rsid w:val="009278D3"/>
    <w:rsid w:val="00931A31"/>
    <w:rsid w:val="009512F1"/>
    <w:rsid w:val="009702B8"/>
    <w:rsid w:val="0098009E"/>
    <w:rsid w:val="00987AF0"/>
    <w:rsid w:val="00987C6C"/>
    <w:rsid w:val="009A035E"/>
    <w:rsid w:val="009B080A"/>
    <w:rsid w:val="009B1001"/>
    <w:rsid w:val="009B3112"/>
    <w:rsid w:val="009B4A93"/>
    <w:rsid w:val="009B6914"/>
    <w:rsid w:val="009C1ED2"/>
    <w:rsid w:val="009C2CA8"/>
    <w:rsid w:val="009C7F7D"/>
    <w:rsid w:val="009D3C73"/>
    <w:rsid w:val="009E284C"/>
    <w:rsid w:val="00A02455"/>
    <w:rsid w:val="00A051AB"/>
    <w:rsid w:val="00A0682F"/>
    <w:rsid w:val="00A12558"/>
    <w:rsid w:val="00A24E39"/>
    <w:rsid w:val="00A437D0"/>
    <w:rsid w:val="00A44E71"/>
    <w:rsid w:val="00A47B3F"/>
    <w:rsid w:val="00A550B6"/>
    <w:rsid w:val="00A602F5"/>
    <w:rsid w:val="00A84C6C"/>
    <w:rsid w:val="00A85CEB"/>
    <w:rsid w:val="00A906AF"/>
    <w:rsid w:val="00A908A2"/>
    <w:rsid w:val="00AA7F70"/>
    <w:rsid w:val="00AB4EB0"/>
    <w:rsid w:val="00AC08C2"/>
    <w:rsid w:val="00AC2574"/>
    <w:rsid w:val="00AD0568"/>
    <w:rsid w:val="00AD4798"/>
    <w:rsid w:val="00AD56C3"/>
    <w:rsid w:val="00AD6BD5"/>
    <w:rsid w:val="00AE0B92"/>
    <w:rsid w:val="00AE30CC"/>
    <w:rsid w:val="00AE587A"/>
    <w:rsid w:val="00AE7469"/>
    <w:rsid w:val="00AF2C07"/>
    <w:rsid w:val="00AF66A2"/>
    <w:rsid w:val="00B02ABD"/>
    <w:rsid w:val="00B07079"/>
    <w:rsid w:val="00B11B97"/>
    <w:rsid w:val="00B1369B"/>
    <w:rsid w:val="00B21022"/>
    <w:rsid w:val="00B25ED9"/>
    <w:rsid w:val="00B415CE"/>
    <w:rsid w:val="00B5082D"/>
    <w:rsid w:val="00B52E02"/>
    <w:rsid w:val="00B54DD4"/>
    <w:rsid w:val="00B63CEF"/>
    <w:rsid w:val="00B66D9D"/>
    <w:rsid w:val="00B76D3D"/>
    <w:rsid w:val="00B91302"/>
    <w:rsid w:val="00B91D12"/>
    <w:rsid w:val="00BA0F8B"/>
    <w:rsid w:val="00BB2D96"/>
    <w:rsid w:val="00BC24B9"/>
    <w:rsid w:val="00BC53C4"/>
    <w:rsid w:val="00BD257A"/>
    <w:rsid w:val="00BD4E3B"/>
    <w:rsid w:val="00BD6F15"/>
    <w:rsid w:val="00BE00CF"/>
    <w:rsid w:val="00BE2B6C"/>
    <w:rsid w:val="00C00899"/>
    <w:rsid w:val="00C12A3D"/>
    <w:rsid w:val="00C1544F"/>
    <w:rsid w:val="00C157BE"/>
    <w:rsid w:val="00C1582B"/>
    <w:rsid w:val="00C2251E"/>
    <w:rsid w:val="00C35C1E"/>
    <w:rsid w:val="00C37B2C"/>
    <w:rsid w:val="00C37D32"/>
    <w:rsid w:val="00C42D50"/>
    <w:rsid w:val="00C45D51"/>
    <w:rsid w:val="00C5326A"/>
    <w:rsid w:val="00C83D21"/>
    <w:rsid w:val="00C9770B"/>
    <w:rsid w:val="00CA20E9"/>
    <w:rsid w:val="00CC1A15"/>
    <w:rsid w:val="00CC4234"/>
    <w:rsid w:val="00CC6D44"/>
    <w:rsid w:val="00CF26A4"/>
    <w:rsid w:val="00D001A8"/>
    <w:rsid w:val="00D039ED"/>
    <w:rsid w:val="00D270C6"/>
    <w:rsid w:val="00D3767E"/>
    <w:rsid w:val="00D404B8"/>
    <w:rsid w:val="00D44899"/>
    <w:rsid w:val="00D54867"/>
    <w:rsid w:val="00D86909"/>
    <w:rsid w:val="00DC473E"/>
    <w:rsid w:val="00DC59C2"/>
    <w:rsid w:val="00DC6552"/>
    <w:rsid w:val="00DF1BF3"/>
    <w:rsid w:val="00DF4B25"/>
    <w:rsid w:val="00DF5E45"/>
    <w:rsid w:val="00E033C0"/>
    <w:rsid w:val="00E055A0"/>
    <w:rsid w:val="00E06405"/>
    <w:rsid w:val="00E31ED6"/>
    <w:rsid w:val="00E45A0F"/>
    <w:rsid w:val="00E46A23"/>
    <w:rsid w:val="00E46CD1"/>
    <w:rsid w:val="00E561C6"/>
    <w:rsid w:val="00E7047C"/>
    <w:rsid w:val="00E72456"/>
    <w:rsid w:val="00E93C79"/>
    <w:rsid w:val="00EB190C"/>
    <w:rsid w:val="00EB6F4F"/>
    <w:rsid w:val="00EB77DB"/>
    <w:rsid w:val="00ED3A47"/>
    <w:rsid w:val="00F00807"/>
    <w:rsid w:val="00F03100"/>
    <w:rsid w:val="00F03A6D"/>
    <w:rsid w:val="00F04639"/>
    <w:rsid w:val="00F129F1"/>
    <w:rsid w:val="00F13030"/>
    <w:rsid w:val="00F26182"/>
    <w:rsid w:val="00F4018F"/>
    <w:rsid w:val="00F54731"/>
    <w:rsid w:val="00F54DB2"/>
    <w:rsid w:val="00F67654"/>
    <w:rsid w:val="00F92F8A"/>
    <w:rsid w:val="00FA4E95"/>
    <w:rsid w:val="00FA628A"/>
    <w:rsid w:val="00FC6611"/>
    <w:rsid w:val="00FC7921"/>
    <w:rsid w:val="00FD0157"/>
    <w:rsid w:val="00FD43C3"/>
    <w:rsid w:val="00FE07B8"/>
    <w:rsid w:val="00FF0289"/>
    <w:rsid w:val="00FF5E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27ED"/>
  <w15:docId w15:val="{C1A70E44-59DF-4A42-B0E1-C7E3E63E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330D54"/>
  </w:style>
  <w:style w:type="character" w:styleId="CommentReference">
    <w:name w:val="annotation reference"/>
    <w:basedOn w:val="DefaultParagraphFont"/>
    <w:semiHidden/>
    <w:unhideWhenUsed/>
    <w:rsid w:val="005402A0"/>
    <w:rPr>
      <w:sz w:val="16"/>
      <w:szCs w:val="16"/>
    </w:rPr>
  </w:style>
  <w:style w:type="paragraph" w:styleId="CommentText">
    <w:name w:val="annotation text"/>
    <w:basedOn w:val="Normal"/>
    <w:link w:val="CommentTextChar"/>
    <w:unhideWhenUsed/>
    <w:rsid w:val="005402A0"/>
    <w:rPr>
      <w:sz w:val="20"/>
      <w:szCs w:val="20"/>
    </w:rPr>
  </w:style>
  <w:style w:type="character" w:customStyle="1" w:styleId="CommentTextChar">
    <w:name w:val="Comment Text Char"/>
    <w:basedOn w:val="DefaultParagraphFont"/>
    <w:link w:val="CommentText"/>
    <w:rsid w:val="005402A0"/>
    <w:rPr>
      <w:sz w:val="20"/>
      <w:szCs w:val="20"/>
    </w:rPr>
  </w:style>
  <w:style w:type="paragraph" w:styleId="CommentSubject">
    <w:name w:val="annotation subject"/>
    <w:basedOn w:val="CommentText"/>
    <w:next w:val="CommentText"/>
    <w:link w:val="CommentSubjectChar"/>
    <w:semiHidden/>
    <w:unhideWhenUsed/>
    <w:rsid w:val="005402A0"/>
    <w:rPr>
      <w:b/>
      <w:bCs/>
    </w:rPr>
  </w:style>
  <w:style w:type="character" w:customStyle="1" w:styleId="CommentSubjectChar">
    <w:name w:val="Comment Subject Char"/>
    <w:basedOn w:val="CommentTextChar"/>
    <w:link w:val="CommentSubject"/>
    <w:semiHidden/>
    <w:rsid w:val="005402A0"/>
    <w:rPr>
      <w:b/>
      <w:bCs/>
      <w:sz w:val="20"/>
      <w:szCs w:val="20"/>
    </w:rPr>
  </w:style>
  <w:style w:type="character" w:styleId="PlaceholderText">
    <w:name w:val="Placeholder Text"/>
    <w:basedOn w:val="DefaultParagraphFont"/>
    <w:semiHidden/>
    <w:rsid w:val="00596BBB"/>
    <w:rPr>
      <w:color w:val="808080"/>
    </w:rPr>
  </w:style>
  <w:style w:type="paragraph" w:styleId="PlainText">
    <w:name w:val="Plain Text"/>
    <w:basedOn w:val="Normal"/>
    <w:link w:val="PlainTextChar"/>
    <w:uiPriority w:val="99"/>
    <w:unhideWhenUsed/>
    <w:rsid w:val="0065338B"/>
    <w:rPr>
      <w:rFonts w:ascii="Calibri" w:hAnsi="Calibri"/>
      <w:sz w:val="22"/>
      <w:szCs w:val="21"/>
    </w:rPr>
  </w:style>
  <w:style w:type="character" w:customStyle="1" w:styleId="PlainTextChar">
    <w:name w:val="Plain Text Char"/>
    <w:basedOn w:val="DefaultParagraphFont"/>
    <w:link w:val="PlainText"/>
    <w:uiPriority w:val="99"/>
    <w:rsid w:val="0065338B"/>
    <w:rPr>
      <w:rFonts w:ascii="Calibri" w:hAnsi="Calibri"/>
      <w:sz w:val="22"/>
      <w:szCs w:val="21"/>
    </w:rPr>
  </w:style>
  <w:style w:type="character" w:styleId="UnresolvedMention">
    <w:name w:val="Unresolved Mention"/>
    <w:basedOn w:val="DefaultParagraphFont"/>
    <w:uiPriority w:val="99"/>
    <w:semiHidden/>
    <w:unhideWhenUsed/>
    <w:rsid w:val="00B07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93929">
      <w:bodyDiv w:val="1"/>
      <w:marLeft w:val="0"/>
      <w:marRight w:val="0"/>
      <w:marTop w:val="0"/>
      <w:marBottom w:val="0"/>
      <w:divBdr>
        <w:top w:val="none" w:sz="0" w:space="0" w:color="auto"/>
        <w:left w:val="none" w:sz="0" w:space="0" w:color="auto"/>
        <w:bottom w:val="none" w:sz="0" w:space="0" w:color="auto"/>
        <w:right w:val="none" w:sz="0" w:space="0" w:color="auto"/>
      </w:divBdr>
    </w:div>
    <w:div w:id="1650088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t@lsu.edu" TargetMode="External"/><Relationship Id="rId13" Type="http://schemas.openxmlformats.org/officeDocument/2006/relationships/hyperlink" Target="https://doi.org/10.1198/108571106X12917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D2A6C-615A-4750-B9DA-067D3A86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6842</Words>
  <Characters>39002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Heterogeneity in Wildlife Abundance Estimation</vt:lpstr>
    </vt:vector>
  </TitlesOfParts>
  <Company/>
  <LinksUpToDate>false</LinksUpToDate>
  <CharactersWithSpaces>45753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in Wildlife Abundance Estimation</dc:title>
  <dc:creator>Jeff Laake</dc:creator>
  <cp:keywords/>
  <cp:lastModifiedBy>Collier, Bret</cp:lastModifiedBy>
  <cp:revision>7</cp:revision>
  <dcterms:created xsi:type="dcterms:W3CDTF">2023-04-10T17:22:00Z</dcterms:created>
  <dcterms:modified xsi:type="dcterms:W3CDTF">2023-04-10T18:33:00Z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2023-01-07</vt:lpwstr>
  </property>
  <property fmtid="{D5CDD505-2E9C-101B-9397-08002B2CF9AE}" pid="3" name="output">
    <vt:lpwstr>word_document</vt:lpwstr>
  </property>
</Properties>
</file>